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8A3B7" w14:textId="7041BA47" w:rsidR="00F93BDF" w:rsidRPr="001553B2" w:rsidDel="0C540BF5" w:rsidRDefault="47EEF74C" w:rsidP="47EEF74C">
      <w:pPr>
        <w:pStyle w:val="Title"/>
        <w:rPr>
          <w:del w:id="0" w:author="John-Mark Agosta" w:date="2019-02-05T15:30:00Z"/>
          <w:sz w:val="36"/>
          <w:szCs w:val="36"/>
        </w:rPr>
      </w:pPr>
      <w:del w:id="1" w:author="John-Mark Agosta" w:date="2019-02-05T15:30:00Z">
        <w:r w:rsidRPr="47EEF74C" w:rsidDel="0C540BF5">
          <w:rPr>
            <w:sz w:val="36"/>
            <w:szCs w:val="36"/>
          </w:rPr>
          <w:delText xml:space="preserve">TITLE: </w:delText>
        </w:r>
        <w:r w:rsidR="005C5262" w:rsidDel="0C540BF5">
          <w:rPr>
            <w:sz w:val="36"/>
            <w:szCs w:val="36"/>
          </w:rPr>
          <w:delText>Microsoft’s Open</w:delText>
        </w:r>
      </w:del>
      <w:del w:id="2" w:author="Jacob Spoelstra" w:date="2019-02-01T11:07:00Z">
        <w:r w:rsidR="00CD04B7" w:rsidDel="6A413A2C">
          <w:rPr>
            <w:sz w:val="36"/>
            <w:szCs w:val="36"/>
          </w:rPr>
          <w:delText xml:space="preserve">: Open </w:delText>
        </w:r>
      </w:del>
      <w:del w:id="3" w:author="John-Mark Agosta" w:date="2019-02-05T15:30:00Z">
        <w:r w:rsidR="005C5262" w:rsidDel="0C540BF5">
          <w:rPr>
            <w:sz w:val="36"/>
            <w:szCs w:val="36"/>
          </w:rPr>
          <w:delText xml:space="preserve">-Source Data Science Toolset </w:delText>
        </w:r>
      </w:del>
    </w:p>
    <w:p w14:paraId="115D97FF" w14:textId="18D86E3C" w:rsidR="00F93BDF" w:rsidDel="0C540BF5" w:rsidRDefault="363BF9B0">
      <w:pPr>
        <w:pStyle w:val="Paper-Title"/>
        <w:spacing w:after="60"/>
        <w:jc w:val="left"/>
        <w:rPr>
          <w:del w:id="4" w:author="John-Mark Agosta" w:date="2019-02-05T15:30:00Z"/>
          <w:rFonts w:asciiTheme="majorHAnsi" w:eastAsiaTheme="majorEastAsia" w:hAnsiTheme="majorHAnsi" w:cstheme="majorBidi"/>
          <w:sz w:val="22"/>
          <w:szCs w:val="22"/>
          <w:rPrChange w:id="5" w:author="Jacob Spoelstra" w:date="2019-02-05T15:07:00Z">
            <w:rPr>
              <w:del w:id="6" w:author="John-Mark Agosta" w:date="2019-02-05T15:30:00Z"/>
            </w:rPr>
          </w:rPrChange>
        </w:rPr>
        <w:pPrChange w:id="7" w:author="Jacob Spoelstra" w:date="2019-02-05T15:07:00Z">
          <w:pPr>
            <w:pStyle w:val="Paper-Title"/>
            <w:jc w:val="left"/>
          </w:pPr>
        </w:pPrChange>
      </w:pPr>
      <w:ins w:id="8" w:author="Jacob Spoelstra" w:date="2019-02-01T11:08:00Z">
        <w:del w:id="9" w:author="John-Mark Agosta" w:date="2019-02-05T15:30:00Z">
          <w:r w:rsidRPr="36B41850" w:rsidDel="0C540BF5">
            <w:rPr>
              <w:rFonts w:asciiTheme="majorHAnsi" w:eastAsiaTheme="majorEastAsia" w:hAnsiTheme="majorHAnsi" w:cstheme="majorBidi"/>
              <w:b w:val="0"/>
              <w:sz w:val="22"/>
              <w:szCs w:val="22"/>
              <w:rPrChange w:id="10" w:author="Jacob Spoelstra" w:date="2019-02-05T15:07:00Z">
                <w:rPr>
                  <w:b w:val="0"/>
                </w:rPr>
              </w:rPrChange>
            </w:rPr>
            <w:delText xml:space="preserve">Tomas Singliar, </w:delText>
          </w:r>
        </w:del>
      </w:ins>
      <w:ins w:id="11" w:author="Jacob Spoelstra" w:date="2019-02-01T11:09:00Z">
        <w:del w:id="12" w:author="John-Mark Agosta" w:date="2019-02-05T15:30:00Z">
          <w:r w:rsidR="74D5F352" w:rsidRPr="36B41850" w:rsidDel="0C540BF5">
            <w:rPr>
              <w:rFonts w:asciiTheme="majorHAnsi" w:eastAsiaTheme="majorEastAsia" w:hAnsiTheme="majorHAnsi" w:cstheme="majorBidi"/>
              <w:b w:val="0"/>
              <w:sz w:val="22"/>
              <w:szCs w:val="22"/>
              <w:rPrChange w:id="13" w:author="Jacob Spoelstra" w:date="2019-02-05T15:07:00Z">
                <w:rPr>
                  <w:b w:val="0"/>
                </w:rPr>
              </w:rPrChange>
            </w:rPr>
            <w:delText xml:space="preserve">Mario Inchiosa, </w:delText>
          </w:r>
        </w:del>
      </w:ins>
      <w:ins w:id="14" w:author="Jacob Spoelstra" w:date="2019-02-01T11:08:00Z">
        <w:del w:id="15" w:author="John-Mark Agosta" w:date="2019-02-05T15:30:00Z">
          <w:r w:rsidRPr="36B41850" w:rsidDel="0C540BF5">
            <w:rPr>
              <w:rFonts w:asciiTheme="majorHAnsi" w:eastAsiaTheme="majorEastAsia" w:hAnsiTheme="majorHAnsi" w:cstheme="majorBidi"/>
              <w:b w:val="0"/>
              <w:sz w:val="22"/>
              <w:szCs w:val="22"/>
              <w:rPrChange w:id="16" w:author="Jacob Spoelstra" w:date="2019-02-05T15:07:00Z">
                <w:rPr>
                  <w:b w:val="0"/>
                </w:rPr>
              </w:rPrChange>
            </w:rPr>
            <w:delText>John-Mark Agosta,</w:delText>
          </w:r>
        </w:del>
      </w:ins>
      <w:ins w:id="17" w:author="Jacob Spoelstra" w:date="2019-02-05T15:07:00Z">
        <w:del w:id="18" w:author="John-Mark Agosta" w:date="2019-02-05T15:30:00Z">
          <w:r w:rsidR="36B41850" w:rsidRPr="36B41850" w:rsidDel="0C540BF5">
            <w:rPr>
              <w:rFonts w:asciiTheme="majorHAnsi" w:eastAsiaTheme="majorEastAsia" w:hAnsiTheme="majorHAnsi" w:cstheme="majorBidi"/>
              <w:b w:val="0"/>
              <w:sz w:val="22"/>
              <w:szCs w:val="22"/>
              <w:rPrChange w:id="19" w:author="Jacob Spoelstra" w:date="2019-02-05T15:07:00Z">
                <w:rPr>
                  <w:b w:val="0"/>
                </w:rPr>
              </w:rPrChange>
            </w:rPr>
            <w:delText xml:space="preserve"> H</w:delText>
          </w:r>
        </w:del>
      </w:ins>
      <w:del w:id="20" w:author="Jacob Spoelstra" w:date="2019-02-01T11:09:00Z">
        <w:r w:rsidR="00F93BDF" w:rsidRPr="6A413A2C" w:rsidDel="74D5F352">
          <w:rPr>
            <w:rFonts w:asciiTheme="majorHAnsi" w:eastAsiaTheme="majorEastAsia" w:hAnsiTheme="majorHAnsi" w:cstheme="majorBidi"/>
            <w:spacing w:val="-2"/>
            <w:sz w:val="22"/>
            <w:szCs w:val="22"/>
          </w:rPr>
          <w:delText>Robert Horton</w:delText>
        </w:r>
      </w:del>
      <w:del w:id="21" w:author="Jacob Spoelstra" w:date="2019-02-01T11:08:00Z">
        <w:r w:rsidR="00F93BDF" w:rsidRPr="6A413A2C" w:rsidDel="363BF9B0">
          <w:rPr>
            <w:rFonts w:asciiTheme="majorHAnsi" w:eastAsiaTheme="majorEastAsia" w:hAnsiTheme="majorHAnsi" w:cstheme="majorBidi"/>
            <w:spacing w:val="-2"/>
            <w:sz w:val="22"/>
            <w:szCs w:val="22"/>
          </w:rPr>
          <w:delText xml:space="preserve">, </w:delText>
        </w:r>
      </w:del>
      <w:del w:id="22" w:author="Jacob Spoelstra" w:date="2019-02-01T11:07:00Z">
        <w:r w:rsidR="00F93BDF" w:rsidRPr="6A413A2C" w:rsidDel="6A413A2C">
          <w:rPr>
            <w:rFonts w:asciiTheme="majorHAnsi" w:eastAsiaTheme="majorEastAsia" w:hAnsiTheme="majorHAnsi" w:cstheme="majorBidi"/>
            <w:spacing w:val="-2"/>
            <w:sz w:val="22"/>
            <w:szCs w:val="22"/>
          </w:rPr>
          <w:delText xml:space="preserve">Mario Inchiosa, </w:delText>
        </w:r>
        <w:r w:rsidR="00C0005E" w:rsidRPr="47EEF74C" w:rsidDel="6A413A2C">
          <w:rPr>
            <w:rFonts w:asciiTheme="majorHAnsi" w:eastAsiaTheme="majorEastAsia" w:hAnsiTheme="majorHAnsi" w:cstheme="majorBidi"/>
            <w:spacing w:val="-2"/>
            <w:sz w:val="22"/>
            <w:szCs w:val="22"/>
          </w:rPr>
          <w:delText>Vanja Paunic</w:delText>
        </w:r>
      </w:del>
      <w:del w:id="23" w:author="Jacob Spoelstra" w:date="2019-02-01T11:09:00Z">
        <w:r w:rsidR="00C0005E" w:rsidRPr="6A413A2C" w:rsidDel="74D5F352">
          <w:rPr>
            <w:rFonts w:asciiTheme="majorHAnsi" w:eastAsiaTheme="majorEastAsia" w:hAnsiTheme="majorHAnsi" w:cstheme="majorBidi"/>
            <w:spacing w:val="-2"/>
            <w:sz w:val="22"/>
            <w:szCs w:val="22"/>
          </w:rPr>
          <w:delText>,</w:delText>
        </w:r>
      </w:del>
      <w:del w:id="24" w:author="Jacob Spoelstra" w:date="2019-02-01T11:08:00Z">
        <w:r w:rsidR="00C0005E" w:rsidRPr="6A413A2C" w:rsidDel="363BF9B0">
          <w:rPr>
            <w:rFonts w:asciiTheme="majorHAnsi" w:eastAsiaTheme="majorEastAsia" w:hAnsiTheme="majorHAnsi" w:cstheme="majorBidi"/>
            <w:spacing w:val="-2"/>
            <w:sz w:val="22"/>
            <w:szCs w:val="22"/>
          </w:rPr>
          <w:delText xml:space="preserve"> </w:delText>
        </w:r>
      </w:del>
      <w:del w:id="25" w:author="Tomas Singliar" w:date="2018-11-14T17:35:00Z">
        <w:r w:rsidR="00C0005E" w:rsidRPr="47EEF74C" w:rsidDel="00A655ED">
          <w:rPr>
            <w:rFonts w:asciiTheme="majorHAnsi" w:eastAsiaTheme="majorEastAsia" w:hAnsiTheme="majorHAnsi" w:cstheme="majorBidi"/>
            <w:spacing w:val="-2"/>
            <w:sz w:val="22"/>
            <w:szCs w:val="22"/>
          </w:rPr>
          <w:delText xml:space="preserve">and </w:delText>
        </w:r>
      </w:del>
      <w:ins w:id="26" w:author="Jacob Spoelstra" w:date="2019-02-01T11:08:00Z">
        <w:del w:id="27" w:author="John-Mark Agosta" w:date="2019-02-05T15:30:00Z">
          <w:r w:rsidR="00A655ED" w:rsidRPr="36B41850" w:rsidDel="0C540BF5">
            <w:rPr>
              <w:rFonts w:asciiTheme="majorHAnsi" w:eastAsiaTheme="majorEastAsia" w:hAnsiTheme="majorHAnsi" w:cstheme="majorBidi"/>
              <w:spacing w:val="-2"/>
              <w:sz w:val="22"/>
              <w:szCs w:val="22"/>
            </w:rPr>
            <w:delText>ang Zhang</w:delText>
          </w:r>
        </w:del>
      </w:ins>
    </w:p>
    <w:p w14:paraId="4E9CD66C" w14:textId="77777777" w:rsidR="00DD7F7F" w:rsidRPr="001553B2" w:rsidDel="0C540BF5" w:rsidRDefault="00DD7F7F" w:rsidP="47EEF74C">
      <w:pPr>
        <w:pStyle w:val="Paper-Title"/>
        <w:spacing w:after="60"/>
        <w:jc w:val="left"/>
        <w:rPr>
          <w:del w:id="28" w:author="John-Mark Agosta" w:date="2019-02-05T15:30:00Z"/>
          <w:rFonts w:asciiTheme="majorHAnsi" w:eastAsiaTheme="majorEastAsia" w:hAnsiTheme="majorHAnsi" w:cstheme="majorBidi"/>
          <w:sz w:val="22"/>
          <w:szCs w:val="22"/>
        </w:rPr>
      </w:pPr>
      <w:del w:id="29" w:author="John-Mark Agosta" w:date="2019-02-05T15:30:00Z">
        <w:r w:rsidRPr="47EEF74C" w:rsidDel="0C540BF5">
          <w:rPr>
            <w:rFonts w:asciiTheme="majorHAnsi" w:eastAsiaTheme="majorEastAsia" w:hAnsiTheme="majorHAnsi" w:cstheme="majorBidi"/>
            <w:spacing w:val="-2"/>
            <w:sz w:val="22"/>
            <w:szCs w:val="22"/>
          </w:rPr>
          <w:delText>[SEE BELOW FOR BIOS]</w:delText>
        </w:r>
      </w:del>
    </w:p>
    <w:p w14:paraId="71DABD54" w14:textId="77777777" w:rsidR="00F93BDF" w:rsidRPr="001553B2" w:rsidDel="0C540BF5" w:rsidRDefault="00F93BDF" w:rsidP="47EEF74C">
      <w:pPr>
        <w:pStyle w:val="Affiliations"/>
        <w:jc w:val="left"/>
        <w:rPr>
          <w:del w:id="30" w:author="John-Mark Agosta" w:date="2019-02-05T15:30:00Z"/>
          <w:rFonts w:asciiTheme="majorHAnsi" w:eastAsiaTheme="majorEastAsia" w:hAnsiTheme="majorHAnsi" w:cstheme="majorBidi"/>
        </w:rPr>
      </w:pPr>
      <w:del w:id="31" w:author="John-Mark Agosta" w:date="2019-02-05T15:30:00Z">
        <w:r w:rsidRPr="47EEF74C" w:rsidDel="0C540BF5">
          <w:rPr>
            <w:rFonts w:asciiTheme="majorHAnsi" w:eastAsiaTheme="majorEastAsia" w:hAnsiTheme="majorHAnsi" w:cstheme="majorBidi"/>
            <w:spacing w:val="-2"/>
            <w:sz w:val="22"/>
            <w:szCs w:val="22"/>
          </w:rPr>
          <w:delText>Microsoft</w:delText>
        </w:r>
        <w:r w:rsidRPr="47EEF74C" w:rsidDel="0C540BF5">
          <w:rPr>
            <w:rFonts w:asciiTheme="majorHAnsi" w:eastAsiaTheme="majorEastAsia" w:hAnsiTheme="majorHAnsi" w:cstheme="majorBidi"/>
            <w:spacing w:val="-2"/>
          </w:rPr>
          <w:delText xml:space="preserve"> Corporation</w:delText>
        </w:r>
      </w:del>
    </w:p>
    <w:p w14:paraId="6F9E4662" w14:textId="720FFDBB" w:rsidR="00F93BDF" w:rsidRPr="001553B2" w:rsidDel="0C540BF5" w:rsidRDefault="00F93BDF">
      <w:pPr>
        <w:pStyle w:val="Affiliations"/>
        <w:jc w:val="left"/>
        <w:rPr>
          <w:del w:id="32" w:author="John-Mark Agosta" w:date="2019-02-05T15:30:00Z"/>
          <w:rFonts w:asciiTheme="majorHAnsi" w:eastAsiaTheme="majorEastAsia" w:hAnsiTheme="majorHAnsi" w:cstheme="majorBidi"/>
          <w:sz w:val="18"/>
          <w:szCs w:val="18"/>
          <w:rPrChange w:id="33" w:author="Jacob Spoelstra" w:date="2019-02-04T16:52:00Z">
            <w:rPr>
              <w:del w:id="34" w:author="John-Mark Agosta" w:date="2019-02-05T15:30:00Z"/>
            </w:rPr>
          </w:rPrChange>
        </w:rPr>
      </w:pPr>
      <w:del w:id="35" w:author="John-Mark Agosta" w:date="2019-02-05T15:30:00Z">
        <w:r w:rsidRPr="08BA0879" w:rsidDel="0C540BF5">
          <w:rPr>
            <w:rFonts w:asciiTheme="majorHAnsi" w:eastAsiaTheme="majorEastAsia" w:hAnsiTheme="majorHAnsi" w:cstheme="majorBidi"/>
            <w:spacing w:val="-2"/>
            <w:sz w:val="18"/>
            <w:szCs w:val="18"/>
          </w:rPr>
          <w:delText>One Microsoft Way</w:delText>
        </w:r>
        <w:r w:rsidRPr="001553B2" w:rsidDel="0C540BF5">
          <w:rPr>
            <w:rFonts w:asciiTheme="majorHAnsi" w:hAnsiTheme="majorHAnsi" w:cstheme="majorHAnsi"/>
            <w:spacing w:val="-2"/>
            <w:sz w:val="18"/>
          </w:rPr>
          <w:br/>
        </w:r>
        <w:r w:rsidRPr="08BA0879" w:rsidDel="0C540BF5">
          <w:rPr>
            <w:rFonts w:asciiTheme="majorHAnsi" w:eastAsiaTheme="majorEastAsia" w:hAnsiTheme="majorHAnsi" w:cstheme="majorBidi"/>
            <w:spacing w:val="-2"/>
            <w:sz w:val="18"/>
            <w:szCs w:val="18"/>
          </w:rPr>
          <w:delText>Redmond, Washington, 98052, USA</w:delText>
        </w:r>
        <w:r w:rsidRPr="001553B2" w:rsidDel="0C540BF5">
          <w:rPr>
            <w:rFonts w:asciiTheme="majorHAnsi" w:hAnsiTheme="majorHAnsi" w:cstheme="majorHAnsi"/>
            <w:spacing w:val="-2"/>
            <w:sz w:val="18"/>
          </w:rPr>
          <w:br/>
        </w:r>
        <w:r w:rsidRPr="08BA0879" w:rsidDel="0C540BF5">
          <w:rPr>
            <w:rFonts w:asciiTheme="majorHAnsi" w:eastAsiaTheme="majorEastAsia" w:hAnsiTheme="majorHAnsi" w:cstheme="majorBidi"/>
            <w:spacing w:val="-2"/>
            <w:sz w:val="18"/>
            <w:szCs w:val="18"/>
          </w:rPr>
          <w:delText>{</w:delText>
        </w:r>
      </w:del>
      <w:ins w:id="36" w:author="Jacob Spoelstra" w:date="2019-02-04T16:51:00Z">
        <w:del w:id="37" w:author="John-Mark Agosta" w:date="2019-02-05T15:30:00Z">
          <w:r w:rsidR="08BA0879" w:rsidRPr="08BA0879" w:rsidDel="0C540BF5">
            <w:rPr>
              <w:rFonts w:asciiTheme="majorHAnsi" w:eastAsiaTheme="majorEastAsia" w:hAnsiTheme="majorHAnsi" w:cstheme="majorBidi"/>
              <w:spacing w:val="-2"/>
              <w:sz w:val="18"/>
              <w:szCs w:val="18"/>
            </w:rPr>
            <w:delText>tomas.s</w:delText>
          </w:r>
        </w:del>
      </w:ins>
      <w:ins w:id="38" w:author="Jacob Spoelstra" w:date="2019-02-04T16:52:00Z">
        <w:del w:id="39" w:author="John-Mark Agosta" w:date="2019-02-05T15:30:00Z">
          <w:r w:rsidR="7E566500" w:rsidRPr="08BA0879" w:rsidDel="0C540BF5">
            <w:rPr>
              <w:rFonts w:asciiTheme="majorHAnsi" w:eastAsiaTheme="majorEastAsia" w:hAnsiTheme="majorHAnsi" w:cstheme="majorBidi"/>
              <w:spacing w:val="-2"/>
              <w:sz w:val="18"/>
              <w:szCs w:val="18"/>
            </w:rPr>
            <w:delText>ingliar</w:delText>
          </w:r>
        </w:del>
      </w:ins>
      <w:del w:id="40" w:author="Jacob Spoelstra" w:date="2019-02-04T16:51:00Z">
        <w:r w:rsidRPr="47EEF74C" w:rsidDel="08BA0879">
          <w:rPr>
            <w:rFonts w:asciiTheme="majorHAnsi" w:eastAsiaTheme="majorEastAsia" w:hAnsiTheme="majorHAnsi" w:cstheme="majorBidi"/>
            <w:spacing w:val="-2"/>
            <w:sz w:val="18"/>
            <w:szCs w:val="18"/>
          </w:rPr>
          <w:delText>rhorton</w:delText>
        </w:r>
      </w:del>
      <w:del w:id="41" w:author="John-Mark Agosta" w:date="2019-02-05T15:30:00Z">
        <w:r w:rsidRPr="08BA0879" w:rsidDel="0C540BF5">
          <w:rPr>
            <w:rFonts w:asciiTheme="majorHAnsi" w:eastAsiaTheme="majorEastAsia" w:hAnsiTheme="majorHAnsi" w:cstheme="majorBidi"/>
            <w:spacing w:val="-2"/>
            <w:sz w:val="18"/>
            <w:szCs w:val="18"/>
          </w:rPr>
          <w:delText>,</w:delText>
        </w:r>
      </w:del>
      <w:ins w:id="42" w:author="Jacob Spoelstra" w:date="2019-02-04T16:52:00Z">
        <w:del w:id="43" w:author="John-Mark Agosta" w:date="2019-02-05T15:30:00Z">
          <w:r w:rsidR="44E8A934" w:rsidRPr="08BA0879" w:rsidDel="0C540BF5">
            <w:rPr>
              <w:rFonts w:asciiTheme="majorHAnsi" w:eastAsiaTheme="majorEastAsia" w:hAnsiTheme="majorHAnsi" w:cstheme="majorBidi"/>
              <w:spacing w:val="-2"/>
              <w:sz w:val="18"/>
              <w:szCs w:val="18"/>
            </w:rPr>
            <w:delText xml:space="preserve"> </w:delText>
          </w:r>
        </w:del>
      </w:ins>
      <w:del w:id="44" w:author="John-Mark Agosta" w:date="2019-02-05T15:30:00Z">
        <w:r w:rsidRPr="08BA0879" w:rsidDel="0C540BF5">
          <w:rPr>
            <w:rFonts w:asciiTheme="majorHAnsi" w:eastAsiaTheme="majorEastAsia" w:hAnsiTheme="majorHAnsi" w:cstheme="majorBidi"/>
            <w:spacing w:val="-2"/>
            <w:sz w:val="18"/>
            <w:szCs w:val="18"/>
          </w:rPr>
          <w:delText>marinch</w:delText>
        </w:r>
      </w:del>
      <w:del w:id="45" w:author="Jacob Spoelstra" w:date="2019-02-04T16:51:00Z">
        <w:r w:rsidRPr="47EEF74C" w:rsidDel="08BA0879">
          <w:rPr>
            <w:rFonts w:asciiTheme="majorHAnsi" w:eastAsiaTheme="majorEastAsia" w:hAnsiTheme="majorHAnsi" w:cstheme="majorBidi"/>
            <w:spacing w:val="-2"/>
            <w:sz w:val="18"/>
            <w:szCs w:val="18"/>
          </w:rPr>
          <w:delText>,</w:delText>
        </w:r>
        <w:r w:rsidR="006F3821" w:rsidRPr="47EEF74C" w:rsidDel="08BA0879">
          <w:rPr>
            <w:rFonts w:asciiTheme="majorHAnsi" w:eastAsiaTheme="majorEastAsia" w:hAnsiTheme="majorHAnsi" w:cstheme="majorBidi"/>
            <w:spacing w:val="-2"/>
            <w:sz w:val="18"/>
            <w:szCs w:val="18"/>
          </w:rPr>
          <w:delText>vanja.paunic</w:delText>
        </w:r>
      </w:del>
      <w:del w:id="46" w:author="John-Mark Agosta" w:date="2019-02-05T15:30:00Z">
        <w:r w:rsidR="006F3821" w:rsidRPr="08BA0879" w:rsidDel="0C540BF5">
          <w:rPr>
            <w:rFonts w:asciiTheme="majorHAnsi" w:eastAsiaTheme="majorEastAsia" w:hAnsiTheme="majorHAnsi" w:cstheme="majorBidi"/>
            <w:spacing w:val="-2"/>
            <w:sz w:val="18"/>
            <w:szCs w:val="18"/>
          </w:rPr>
          <w:delText>,</w:delText>
        </w:r>
      </w:del>
      <w:ins w:id="47" w:author="Jacob Spoelstra" w:date="2019-02-04T16:52:00Z">
        <w:del w:id="48" w:author="John-Mark Agosta" w:date="2019-02-05T15:30:00Z">
          <w:r w:rsidR="44E8A934" w:rsidRPr="08BA0879" w:rsidDel="0C540BF5">
            <w:rPr>
              <w:rFonts w:asciiTheme="majorHAnsi" w:eastAsiaTheme="majorEastAsia" w:hAnsiTheme="majorHAnsi" w:cstheme="majorBidi"/>
              <w:spacing w:val="-2"/>
              <w:sz w:val="18"/>
              <w:szCs w:val="18"/>
            </w:rPr>
            <w:delText xml:space="preserve"> joagosta, </w:delText>
          </w:r>
        </w:del>
      </w:ins>
      <w:del w:id="49" w:author="John-Mark Agosta" w:date="2019-02-05T15:30:00Z">
        <w:r w:rsidRPr="08BA0879" w:rsidDel="0C540BF5">
          <w:rPr>
            <w:rFonts w:asciiTheme="majorHAnsi" w:eastAsiaTheme="majorEastAsia" w:hAnsiTheme="majorHAnsi" w:cstheme="majorBidi"/>
            <w:spacing w:val="-2"/>
            <w:sz w:val="18"/>
            <w:szCs w:val="18"/>
          </w:rPr>
          <w:delText>hangzh}@microsoft.com</w:delText>
        </w:r>
      </w:del>
    </w:p>
    <w:p w14:paraId="25FF1C02" w14:textId="77777777" w:rsidR="00122D5B" w:rsidRPr="001553B2" w:rsidDel="0C540BF5" w:rsidRDefault="00122D5B">
      <w:pPr>
        <w:rPr>
          <w:del w:id="50" w:author="John-Mark Agosta" w:date="2019-02-05T15:30:00Z"/>
          <w:rFonts w:asciiTheme="majorHAnsi" w:hAnsiTheme="majorHAnsi" w:cstheme="majorHAnsi"/>
        </w:rPr>
      </w:pPr>
    </w:p>
    <w:p w14:paraId="46E23CB0" w14:textId="0C058F52" w:rsidR="00262AEF" w:rsidRPr="0030508A" w:rsidDel="0C540BF5" w:rsidRDefault="50C43FD3">
      <w:pPr>
        <w:rPr>
          <w:del w:id="51" w:author="John-Mark Agosta" w:date="2019-02-05T15:30:00Z"/>
          <w:rFonts w:asciiTheme="minorHAnsi" w:eastAsiaTheme="majorEastAsia" w:hAnsiTheme="minorHAnsi" w:cstheme="minorBidi"/>
          <w:b/>
          <w:bCs/>
          <w:sz w:val="22"/>
          <w:szCs w:val="22"/>
          <w:rPrChange w:id="52" w:author="Jacob Spoelstra" w:date="2019-02-04T16:51:00Z">
            <w:rPr>
              <w:del w:id="53" w:author="John-Mark Agosta" w:date="2019-02-05T15:30:00Z"/>
            </w:rPr>
          </w:rPrChange>
        </w:rPr>
      </w:pPr>
      <w:del w:id="54" w:author="John-Mark Agosta" w:date="2019-02-05T15:30:00Z">
        <w:r w:rsidRPr="012F120B" w:rsidDel="0C540BF5">
          <w:rPr>
            <w:rFonts w:asciiTheme="minorHAnsi" w:eastAsiaTheme="majorEastAsia" w:hAnsiTheme="minorHAnsi" w:cstheme="minorBidi"/>
            <w:b/>
            <w:bCs/>
            <w:sz w:val="22"/>
            <w:szCs w:val="22"/>
            <w:rPrChange w:id="55" w:author="Jacob Spoelstra" w:date="2019-02-01T11:10:00Z">
              <w:rPr>
                <w:rFonts w:asciiTheme="majorHAnsi" w:eastAsiaTheme="majorEastAsia" w:hAnsiTheme="majorHAnsi" w:cstheme="majorBidi"/>
                <w:b/>
                <w:bCs/>
                <w:sz w:val="24"/>
                <w:szCs w:val="24"/>
              </w:rPr>
            </w:rPrChange>
          </w:rPr>
          <w:delText xml:space="preserve">CORRESPONDING AUTHOR: </w:delText>
        </w:r>
      </w:del>
      <w:ins w:id="56" w:author="Jacob Spoelstra" w:date="2019-02-01T11:10:00Z">
        <w:del w:id="57" w:author="John-Mark Agosta" w:date="2019-02-05T15:30:00Z">
          <w:r w:rsidR="349980E4" w:rsidRPr="012F120B" w:rsidDel="0C540BF5">
            <w:rPr>
              <w:rFonts w:asciiTheme="minorHAnsi" w:eastAsiaTheme="majorEastAsia" w:hAnsiTheme="minorHAnsi" w:cstheme="minorBidi"/>
              <w:sz w:val="22"/>
              <w:szCs w:val="22"/>
              <w:rPrChange w:id="58" w:author="Jacob Spoelstra" w:date="2019-02-01T11:10:00Z">
                <w:rPr>
                  <w:rFonts w:asciiTheme="majorHAnsi" w:eastAsiaTheme="majorEastAsia" w:hAnsiTheme="majorHAnsi" w:cstheme="majorBidi"/>
                  <w:sz w:val="24"/>
                  <w:szCs w:val="24"/>
                </w:rPr>
              </w:rPrChange>
            </w:rPr>
            <w:delText>Tomas Singliar</w:delText>
          </w:r>
          <w:r w:rsidR="004674D7" w:rsidRPr="012F120B" w:rsidDel="0C540BF5">
            <w:rPr>
              <w:rFonts w:asciiTheme="minorHAnsi" w:eastAsiaTheme="majorEastAsia" w:hAnsiTheme="minorHAnsi" w:cstheme="minorBidi"/>
              <w:sz w:val="22"/>
              <w:szCs w:val="22"/>
              <w:rPrChange w:id="59" w:author="Jacob Spoelstra" w:date="2019-02-01T11:10:00Z">
                <w:rPr>
                  <w:rFonts w:asciiTheme="majorHAnsi" w:eastAsiaTheme="majorEastAsia" w:hAnsiTheme="majorHAnsi" w:cstheme="majorBidi"/>
                  <w:sz w:val="24"/>
                  <w:szCs w:val="24"/>
                </w:rPr>
              </w:rPrChange>
            </w:rPr>
            <w:delText xml:space="preserve"> – </w:delText>
          </w:r>
        </w:del>
      </w:ins>
      <w:ins w:id="60" w:author="Jacob Spoelstra" w:date="2019-02-04T16:51:00Z">
        <w:del w:id="61" w:author="John-Mark Agosta" w:date="2019-02-05T15:30:00Z">
          <w:r w:rsidR="5A6A8C22" w:rsidRPr="5A6A8C22" w:rsidDel="0C540BF5">
            <w:rPr>
              <w:rFonts w:ascii="Calibri" w:eastAsia="Calibri" w:hAnsi="Calibri" w:cs="Calibri"/>
              <w:sz w:val="22"/>
              <w:szCs w:val="22"/>
              <w:rPrChange w:id="62" w:author="Jacob Spoelstra" w:date="2019-02-04T16:51:00Z">
                <w:rPr/>
              </w:rPrChange>
            </w:rPr>
            <w:delText>Tomas.Singliar</w:delText>
          </w:r>
          <w:r w:rsidR="5A6A8C22" w:rsidRPr="5A6A8C22" w:rsidDel="0C540BF5">
            <w:rPr>
              <w:rFonts w:asciiTheme="minorHAnsi" w:eastAsiaTheme="majorEastAsia" w:hAnsiTheme="minorHAnsi" w:cstheme="minorBidi"/>
              <w:sz w:val="22"/>
              <w:szCs w:val="22"/>
              <w:rPrChange w:id="63" w:author="Jacob Spoelstra" w:date="2019-02-04T16:51:00Z">
                <w:rPr/>
              </w:rPrChange>
            </w:rPr>
            <w:delText>@microsoft.com</w:delText>
          </w:r>
        </w:del>
      </w:ins>
    </w:p>
    <w:p w14:paraId="703EFC1C" w14:textId="77777777" w:rsidR="001B4EB4" w:rsidRPr="0030508A" w:rsidDel="0C540BF5" w:rsidRDefault="001B4EB4">
      <w:pPr>
        <w:rPr>
          <w:del w:id="64" w:author="John-Mark Agosta" w:date="2019-02-05T15:30:00Z"/>
          <w:rFonts w:asciiTheme="minorHAnsi" w:hAnsiTheme="minorHAnsi" w:cstheme="minorHAnsi"/>
          <w:sz w:val="22"/>
          <w:szCs w:val="22"/>
          <w:rPrChange w:id="65" w:author="Tomas Singliar" w:date="2018-11-14T17:25:00Z">
            <w:rPr>
              <w:del w:id="66" w:author="John-Mark Agosta" w:date="2019-02-05T15:30:00Z"/>
              <w:rFonts w:asciiTheme="majorHAnsi" w:hAnsiTheme="majorHAnsi" w:cstheme="majorHAnsi"/>
              <w:sz w:val="16"/>
            </w:rPr>
          </w:rPrChange>
        </w:rPr>
      </w:pPr>
    </w:p>
    <w:p w14:paraId="3B5AA5A6" w14:textId="7D7ABD53" w:rsidR="00FA2B74" w:rsidRPr="0030508A" w:rsidDel="0C540BF5" w:rsidRDefault="00FA2B74">
      <w:pPr>
        <w:spacing w:after="0"/>
        <w:jc w:val="left"/>
        <w:rPr>
          <w:del w:id="67" w:author="John-Mark Agosta" w:date="2019-02-05T15:30:00Z"/>
          <w:rFonts w:asciiTheme="minorHAnsi" w:eastAsiaTheme="majorEastAsia" w:hAnsiTheme="minorHAnsi" w:cstheme="minorBidi"/>
          <w:sz w:val="22"/>
          <w:szCs w:val="22"/>
          <w:rPrChange w:id="68" w:author="Jacob Spoelstra" w:date="2019-02-05T15:18:00Z">
            <w:rPr>
              <w:del w:id="69" w:author="John-Mark Agosta" w:date="2019-02-05T15:30:00Z"/>
            </w:rPr>
          </w:rPrChange>
        </w:rPr>
        <w:pPrChange w:id="70" w:author="Jacob Spoelstra" w:date="2019-02-05T15:18:00Z">
          <w:pPr>
            <w:jc w:val="left"/>
          </w:pPr>
        </w:pPrChange>
      </w:pPr>
      <w:del w:id="71" w:author="John-Mark Agosta" w:date="2019-02-05T15:30:00Z">
        <w:r w:rsidRPr="2084E0AB" w:rsidDel="0C540BF5">
          <w:rPr>
            <w:rFonts w:asciiTheme="minorHAnsi" w:eastAsiaTheme="majorEastAsia" w:hAnsiTheme="minorHAnsi" w:cstheme="minorBidi"/>
            <w:b/>
            <w:bCs/>
            <w:caps/>
            <w:sz w:val="22"/>
            <w:szCs w:val="22"/>
            <w:rPrChange w:id="72" w:author="Jacob Spoelstra" w:date="2019-02-05T15:18:00Z">
              <w:rPr>
                <w:rFonts w:asciiTheme="majorHAnsi" w:eastAsiaTheme="majorEastAsia" w:hAnsiTheme="majorHAnsi" w:cstheme="majorBidi"/>
                <w:b/>
                <w:bCs/>
                <w:caps/>
                <w:sz w:val="22"/>
                <w:szCs w:val="22"/>
              </w:rPr>
            </w:rPrChange>
          </w:rPr>
          <w:delText xml:space="preserve">Hands-on Tutorial </w:delText>
        </w:r>
        <w:r w:rsidR="00DA36E5" w:rsidRPr="2084E0AB" w:rsidDel="0C540BF5">
          <w:rPr>
            <w:rFonts w:asciiTheme="minorHAnsi" w:eastAsiaTheme="majorEastAsia" w:hAnsiTheme="minorHAnsi" w:cstheme="minorBidi"/>
            <w:b/>
            <w:bCs/>
            <w:caps/>
            <w:sz w:val="22"/>
            <w:szCs w:val="22"/>
            <w:rPrChange w:id="73" w:author="Jacob Spoelstra" w:date="2019-02-05T15:18:00Z">
              <w:rPr>
                <w:rFonts w:asciiTheme="majorHAnsi" w:eastAsiaTheme="majorEastAsia" w:hAnsiTheme="majorHAnsi" w:cstheme="majorBidi"/>
                <w:b/>
                <w:bCs/>
                <w:caps/>
                <w:sz w:val="22"/>
                <w:szCs w:val="22"/>
              </w:rPr>
            </w:rPrChange>
          </w:rPr>
          <w:delText>Duration</w:delText>
        </w:r>
        <w:r w:rsidRPr="2084E0AB" w:rsidDel="0C540BF5">
          <w:rPr>
            <w:rFonts w:asciiTheme="minorHAnsi" w:eastAsiaTheme="majorEastAsia" w:hAnsiTheme="minorHAnsi" w:cstheme="minorBidi"/>
            <w:b/>
            <w:bCs/>
            <w:sz w:val="22"/>
            <w:szCs w:val="22"/>
            <w:rPrChange w:id="74" w:author="Jacob Spoelstra" w:date="2019-02-05T15:18:00Z">
              <w:rPr>
                <w:rFonts w:asciiTheme="majorHAnsi" w:eastAsiaTheme="majorEastAsia" w:hAnsiTheme="majorHAnsi" w:cstheme="majorBidi"/>
                <w:b/>
                <w:bCs/>
                <w:sz w:val="22"/>
                <w:szCs w:val="22"/>
              </w:rPr>
            </w:rPrChange>
          </w:rPr>
          <w:delText xml:space="preserve">: </w:delText>
        </w:r>
      </w:del>
      <w:ins w:id="75" w:author="Jacob Spoelstra" w:date="2019-02-04T16:53:00Z">
        <w:del w:id="76" w:author="John-Mark Agosta" w:date="2019-02-05T15:30:00Z">
          <w:r w:rsidR="0C494F4E" w:rsidRPr="2084E0AB" w:rsidDel="0C540BF5">
            <w:rPr>
              <w:rFonts w:asciiTheme="minorHAnsi" w:eastAsiaTheme="majorEastAsia" w:hAnsiTheme="minorHAnsi" w:cstheme="minorBidi"/>
              <w:sz w:val="22"/>
              <w:szCs w:val="22"/>
              <w:rPrChange w:id="77" w:author="Jacob Spoelstra" w:date="2019-02-05T15:18:00Z">
                <w:rPr>
                  <w:rFonts w:asciiTheme="majorHAnsi" w:eastAsiaTheme="majorEastAsia" w:hAnsiTheme="majorHAnsi" w:cstheme="majorBidi"/>
                  <w:b/>
                  <w:bCs/>
                  <w:sz w:val="22"/>
                  <w:szCs w:val="22"/>
                </w:rPr>
              </w:rPrChange>
            </w:rPr>
            <w:delText>6</w:delText>
          </w:r>
        </w:del>
      </w:ins>
      <w:del w:id="78" w:author="Jacob Spoelstra" w:date="2019-02-04T16:53:00Z">
        <w:r w:rsidRPr="0030508A" w:rsidDel="0C494F4E">
          <w:rPr>
            <w:rFonts w:asciiTheme="minorHAnsi" w:eastAsiaTheme="majorEastAsia" w:hAnsiTheme="minorHAnsi" w:cstheme="minorHAnsi"/>
            <w:sz w:val="22"/>
            <w:szCs w:val="22"/>
            <w:rPrChange w:id="79" w:author="Tomas Singliar" w:date="2018-11-14T17:25:00Z">
              <w:rPr>
                <w:rFonts w:asciiTheme="majorHAnsi" w:eastAsiaTheme="majorEastAsia" w:hAnsiTheme="majorHAnsi" w:cstheme="majorBidi"/>
                <w:sz w:val="22"/>
                <w:szCs w:val="22"/>
              </w:rPr>
            </w:rPrChange>
          </w:rPr>
          <w:delText>3</w:delText>
        </w:r>
      </w:del>
      <w:del w:id="80" w:author="John-Mark Agosta" w:date="2019-02-05T15:30:00Z">
        <w:r w:rsidRPr="2084E0AB" w:rsidDel="0C540BF5">
          <w:rPr>
            <w:rFonts w:asciiTheme="minorHAnsi" w:eastAsiaTheme="majorEastAsia" w:hAnsiTheme="minorHAnsi" w:cstheme="minorBidi"/>
            <w:sz w:val="22"/>
            <w:szCs w:val="22"/>
            <w:rPrChange w:id="81" w:author="Jacob Spoelstra" w:date="2019-02-05T15:18:00Z">
              <w:rPr>
                <w:rFonts w:asciiTheme="majorHAnsi" w:eastAsiaTheme="majorEastAsia" w:hAnsiTheme="majorHAnsi" w:cstheme="majorBidi"/>
                <w:sz w:val="22"/>
                <w:szCs w:val="22"/>
              </w:rPr>
            </w:rPrChange>
          </w:rPr>
          <w:delText xml:space="preserve"> hours</w:delText>
        </w:r>
      </w:del>
      <w:ins w:id="82" w:author="Jacob Spoelstra" w:date="2019-02-04T16:53:00Z">
        <w:del w:id="83" w:author="John-Mark Agosta" w:date="2019-02-05T15:30:00Z">
          <w:r w:rsidR="0C494F4E" w:rsidRPr="2084E0AB" w:rsidDel="0C540BF5">
            <w:rPr>
              <w:rFonts w:asciiTheme="minorHAnsi" w:eastAsiaTheme="majorEastAsia" w:hAnsiTheme="minorHAnsi" w:cstheme="minorBidi"/>
              <w:sz w:val="22"/>
              <w:szCs w:val="22"/>
              <w:rPrChange w:id="84" w:author="Jacob Spoelstra" w:date="2019-02-05T15:18:00Z">
                <w:rPr>
                  <w:rFonts w:asciiTheme="majorHAnsi" w:eastAsiaTheme="majorEastAsia" w:hAnsiTheme="majorHAnsi" w:cstheme="majorBidi"/>
                  <w:sz w:val="22"/>
                  <w:szCs w:val="22"/>
                </w:rPr>
              </w:rPrChange>
            </w:rPr>
            <w:delText xml:space="preserve"> (2x 3 hour sessions)</w:delText>
          </w:r>
        </w:del>
      </w:ins>
    </w:p>
    <w:p w14:paraId="1F91A54D" w14:textId="77777777" w:rsidR="004021E3" w:rsidRPr="0030508A" w:rsidDel="0C540BF5" w:rsidRDefault="004021E3" w:rsidP="00FB3D4A">
      <w:pPr>
        <w:spacing w:after="0"/>
        <w:jc w:val="left"/>
        <w:rPr>
          <w:del w:id="85" w:author="John-Mark Agosta" w:date="2019-02-05T15:30:00Z"/>
          <w:rFonts w:asciiTheme="minorHAnsi" w:hAnsiTheme="minorHAnsi" w:cstheme="minorHAnsi"/>
          <w:b/>
          <w:sz w:val="22"/>
          <w:szCs w:val="22"/>
          <w:rPrChange w:id="86" w:author="Tomas Singliar" w:date="2018-11-14T17:25:00Z">
            <w:rPr>
              <w:del w:id="87" w:author="John-Mark Agosta" w:date="2019-02-05T15:30:00Z"/>
              <w:rFonts w:asciiTheme="majorHAnsi" w:hAnsiTheme="majorHAnsi" w:cstheme="majorHAnsi"/>
              <w:b/>
              <w:sz w:val="22"/>
              <w:szCs w:val="22"/>
            </w:rPr>
          </w:rPrChange>
        </w:rPr>
      </w:pPr>
    </w:p>
    <w:p w14:paraId="317F4634" w14:textId="03FF9871" w:rsidR="00F84206" w:rsidRPr="0030508A" w:rsidDel="0C540BF5" w:rsidRDefault="00F84206">
      <w:pPr>
        <w:spacing w:after="0"/>
        <w:jc w:val="left"/>
        <w:rPr>
          <w:del w:id="88" w:author="John-Mark Agosta" w:date="2019-02-05T15:30:00Z"/>
          <w:rFonts w:asciiTheme="minorHAnsi" w:eastAsiaTheme="majorEastAsia" w:hAnsiTheme="minorHAnsi" w:cstheme="minorBidi"/>
          <w:b/>
          <w:bCs/>
          <w:sz w:val="22"/>
          <w:szCs w:val="22"/>
          <w:rPrChange w:id="89" w:author="Jacob Spoelstra" w:date="2019-02-05T15:18:00Z">
            <w:rPr>
              <w:del w:id="90" w:author="John-Mark Agosta" w:date="2019-02-05T15:30:00Z"/>
            </w:rPr>
          </w:rPrChange>
        </w:rPr>
        <w:pPrChange w:id="91" w:author="Jacob Spoelstra" w:date="2019-02-05T15:18:00Z">
          <w:pPr>
            <w:jc w:val="left"/>
          </w:pPr>
        </w:pPrChange>
      </w:pPr>
      <w:del w:id="92" w:author="John-Mark Agosta" w:date="2019-02-05T15:30:00Z">
        <w:r w:rsidRPr="2084E0AB" w:rsidDel="0C540BF5">
          <w:rPr>
            <w:rFonts w:asciiTheme="minorHAnsi" w:eastAsiaTheme="majorEastAsia" w:hAnsiTheme="minorHAnsi" w:cstheme="minorBidi"/>
            <w:b/>
            <w:bCs/>
            <w:caps/>
            <w:sz w:val="22"/>
            <w:szCs w:val="22"/>
            <w:rPrChange w:id="93" w:author="Jacob Spoelstra" w:date="2019-02-05T15:18:00Z">
              <w:rPr>
                <w:rFonts w:asciiTheme="majorHAnsi" w:eastAsiaTheme="majorEastAsia" w:hAnsiTheme="majorHAnsi" w:cstheme="majorBidi"/>
                <w:b/>
                <w:bCs/>
                <w:caps/>
                <w:sz w:val="22"/>
                <w:szCs w:val="22"/>
              </w:rPr>
            </w:rPrChange>
          </w:rPr>
          <w:delText>Target Audience</w:delText>
        </w:r>
        <w:r w:rsidR="00331EB9" w:rsidRPr="2084E0AB" w:rsidDel="0C540BF5">
          <w:rPr>
            <w:rFonts w:asciiTheme="minorHAnsi" w:eastAsiaTheme="majorEastAsia" w:hAnsiTheme="minorHAnsi" w:cstheme="minorBidi"/>
            <w:b/>
            <w:bCs/>
            <w:sz w:val="22"/>
            <w:szCs w:val="22"/>
            <w:rPrChange w:id="94" w:author="Jacob Spoelstra" w:date="2019-02-05T15:18:00Z">
              <w:rPr>
                <w:rFonts w:asciiTheme="majorHAnsi" w:eastAsiaTheme="majorEastAsia" w:hAnsiTheme="majorHAnsi" w:cstheme="majorBidi"/>
                <w:b/>
                <w:bCs/>
                <w:sz w:val="22"/>
                <w:szCs w:val="22"/>
              </w:rPr>
            </w:rPrChange>
          </w:rPr>
          <w:delText xml:space="preserve">: </w:delText>
        </w:r>
        <w:r w:rsidR="005D5B88" w:rsidRPr="2084E0AB" w:rsidDel="0C540BF5">
          <w:rPr>
            <w:rFonts w:asciiTheme="minorHAnsi" w:eastAsiaTheme="majorEastAsia" w:hAnsiTheme="minorHAnsi" w:cstheme="minorBidi"/>
            <w:b/>
            <w:bCs/>
            <w:sz w:val="22"/>
            <w:szCs w:val="22"/>
            <w:rPrChange w:id="95" w:author="Jacob Spoelstra" w:date="2019-02-05T15:18:00Z">
              <w:rPr>
                <w:rFonts w:asciiTheme="majorHAnsi" w:eastAsiaTheme="majorEastAsia" w:hAnsiTheme="majorHAnsi" w:cstheme="majorBidi"/>
                <w:b/>
                <w:bCs/>
                <w:sz w:val="22"/>
                <w:szCs w:val="22"/>
              </w:rPr>
            </w:rPrChange>
          </w:rPr>
          <w:delText xml:space="preserve"> </w:delText>
        </w:r>
        <w:r w:rsidR="00331EB9" w:rsidRPr="2084E0AB" w:rsidDel="0C540BF5">
          <w:rPr>
            <w:rFonts w:asciiTheme="minorHAnsi" w:eastAsiaTheme="majorEastAsia" w:hAnsiTheme="minorHAnsi" w:cstheme="minorBidi"/>
            <w:sz w:val="22"/>
            <w:szCs w:val="22"/>
            <w:rPrChange w:id="96" w:author="Jacob Spoelstra" w:date="2019-02-05T15:18:00Z">
              <w:rPr>
                <w:rFonts w:asciiTheme="majorHAnsi" w:eastAsiaTheme="majorEastAsia" w:hAnsiTheme="majorHAnsi" w:cstheme="majorBidi"/>
                <w:sz w:val="22"/>
                <w:szCs w:val="22"/>
              </w:rPr>
            </w:rPrChange>
          </w:rPr>
          <w:delText>Intermediate level in knowledge and practice of machine learning</w:delText>
        </w:r>
      </w:del>
      <w:ins w:id="97" w:author="Tomas Singliar" w:date="2018-11-14T16:59:00Z">
        <w:del w:id="98" w:author="John-Mark Agosta" w:date="2019-02-05T15:30:00Z">
          <w:r w:rsidR="00A30175" w:rsidRPr="2084E0AB" w:rsidDel="0C540BF5">
            <w:rPr>
              <w:rFonts w:asciiTheme="minorHAnsi" w:eastAsiaTheme="majorEastAsia" w:hAnsiTheme="minorHAnsi" w:cstheme="minorBidi"/>
              <w:sz w:val="22"/>
              <w:szCs w:val="22"/>
              <w:rPrChange w:id="99" w:author="Jacob Spoelstra" w:date="2019-02-05T15:18:00Z">
                <w:rPr>
                  <w:rFonts w:asciiTheme="majorHAnsi" w:eastAsiaTheme="majorEastAsia" w:hAnsiTheme="majorHAnsi" w:cstheme="majorBidi"/>
                  <w:sz w:val="22"/>
                  <w:szCs w:val="22"/>
                </w:rPr>
              </w:rPrChange>
            </w:rPr>
            <w:delText>, R</w:delText>
          </w:r>
        </w:del>
      </w:ins>
      <w:del w:id="100" w:author="John-Mark Agosta" w:date="2019-02-05T15:30:00Z">
        <w:r w:rsidR="00331EB9" w:rsidRPr="2084E0AB" w:rsidDel="0C540BF5">
          <w:rPr>
            <w:rFonts w:asciiTheme="minorHAnsi" w:eastAsiaTheme="majorEastAsia" w:hAnsiTheme="minorHAnsi" w:cstheme="minorBidi"/>
            <w:sz w:val="22"/>
            <w:szCs w:val="22"/>
            <w:rPrChange w:id="101" w:author="Jacob Spoelstra" w:date="2019-02-05T15:18:00Z">
              <w:rPr>
                <w:rFonts w:asciiTheme="majorHAnsi" w:eastAsiaTheme="majorEastAsia" w:hAnsiTheme="majorHAnsi" w:cstheme="majorBidi"/>
                <w:sz w:val="22"/>
                <w:szCs w:val="22"/>
              </w:rPr>
            </w:rPrChange>
          </w:rPr>
          <w:delText xml:space="preserve"> and </w:delText>
        </w:r>
      </w:del>
      <w:ins w:id="102" w:author="Tomas Singliar" w:date="2018-11-14T16:58:00Z">
        <w:del w:id="103" w:author="John-Mark Agosta" w:date="2019-02-05T15:30:00Z">
          <w:r w:rsidR="00A30175" w:rsidRPr="2084E0AB" w:rsidDel="0C540BF5">
            <w:rPr>
              <w:rFonts w:asciiTheme="minorHAnsi" w:eastAsiaTheme="majorEastAsia" w:hAnsiTheme="minorHAnsi" w:cstheme="minorBidi"/>
              <w:sz w:val="22"/>
              <w:szCs w:val="22"/>
              <w:rPrChange w:id="104" w:author="Jacob Spoelstra" w:date="2019-02-05T15:18:00Z">
                <w:rPr>
                  <w:rFonts w:asciiTheme="majorHAnsi" w:eastAsiaTheme="majorEastAsia" w:hAnsiTheme="majorHAnsi" w:cstheme="majorBidi"/>
                  <w:sz w:val="22"/>
                  <w:szCs w:val="22"/>
                </w:rPr>
              </w:rPrChange>
            </w:rPr>
            <w:delText>Python</w:delText>
          </w:r>
        </w:del>
      </w:ins>
    </w:p>
    <w:p w14:paraId="7AB4FA73" w14:textId="77777777" w:rsidR="00F84206" w:rsidRPr="0030508A" w:rsidDel="0C540BF5" w:rsidRDefault="00F84206" w:rsidP="00FB3D4A">
      <w:pPr>
        <w:spacing w:after="0"/>
        <w:jc w:val="left"/>
        <w:rPr>
          <w:del w:id="105" w:author="John-Mark Agosta" w:date="2019-02-05T15:30:00Z"/>
          <w:rFonts w:asciiTheme="minorHAnsi" w:hAnsiTheme="minorHAnsi" w:cstheme="minorHAnsi"/>
          <w:b/>
          <w:sz w:val="22"/>
          <w:szCs w:val="22"/>
          <w:rPrChange w:id="106" w:author="Tomas Singliar" w:date="2018-11-14T17:25:00Z">
            <w:rPr>
              <w:del w:id="107" w:author="John-Mark Agosta" w:date="2019-02-05T15:30:00Z"/>
              <w:rFonts w:asciiTheme="majorHAnsi" w:hAnsiTheme="majorHAnsi" w:cstheme="majorHAnsi"/>
              <w:b/>
              <w:sz w:val="22"/>
              <w:szCs w:val="22"/>
            </w:rPr>
          </w:rPrChange>
        </w:rPr>
      </w:pPr>
    </w:p>
    <w:p w14:paraId="7CCE9C95" w14:textId="66DD3C32" w:rsidR="0095373D" w:rsidRPr="0030508A" w:rsidDel="0C540BF5" w:rsidRDefault="47EEF74C">
      <w:pPr>
        <w:spacing w:after="0"/>
        <w:jc w:val="left"/>
        <w:rPr>
          <w:del w:id="108" w:author="John-Mark Agosta" w:date="2019-02-05T15:30:00Z"/>
          <w:rFonts w:asciiTheme="minorHAnsi" w:eastAsiaTheme="majorEastAsia" w:hAnsiTheme="minorHAnsi" w:cstheme="minorBidi"/>
          <w:sz w:val="22"/>
          <w:szCs w:val="22"/>
          <w:rPrChange w:id="109" w:author="Jacob Spoelstra" w:date="2019-02-05T15:18:00Z">
            <w:rPr>
              <w:del w:id="110" w:author="John-Mark Agosta" w:date="2019-02-05T15:30:00Z"/>
            </w:rPr>
          </w:rPrChange>
        </w:rPr>
        <w:pPrChange w:id="111" w:author="Jacob Spoelstra" w:date="2019-02-05T15:18:00Z">
          <w:pPr>
            <w:jc w:val="left"/>
          </w:pPr>
        </w:pPrChange>
      </w:pPr>
      <w:del w:id="112" w:author="John-Mark Agosta" w:date="2019-02-05T15:30:00Z">
        <w:r w:rsidRPr="2084E0AB" w:rsidDel="0C540BF5">
          <w:rPr>
            <w:rFonts w:asciiTheme="minorHAnsi" w:eastAsiaTheme="majorEastAsia" w:hAnsiTheme="minorHAnsi" w:cstheme="minorBidi"/>
            <w:b/>
            <w:bCs/>
            <w:sz w:val="22"/>
            <w:szCs w:val="22"/>
            <w:rPrChange w:id="113" w:author="Jacob Spoelstra" w:date="2019-02-05T15:18:00Z">
              <w:rPr>
                <w:rFonts w:asciiTheme="majorHAnsi" w:eastAsiaTheme="majorEastAsia" w:hAnsiTheme="majorHAnsi" w:cstheme="majorBidi"/>
                <w:b/>
                <w:bCs/>
                <w:sz w:val="22"/>
                <w:szCs w:val="22"/>
              </w:rPr>
            </w:rPrChange>
          </w:rPr>
          <w:delText>ABSTRACT</w:delText>
        </w:r>
        <w:r w:rsidR="00FB3D4A" w:rsidRPr="0030508A" w:rsidDel="0C540BF5">
          <w:rPr>
            <w:rFonts w:asciiTheme="minorHAnsi" w:hAnsiTheme="minorHAnsi" w:cstheme="minorHAnsi"/>
            <w:sz w:val="22"/>
            <w:szCs w:val="22"/>
            <w:rPrChange w:id="114" w:author="Tomas Singliar" w:date="2018-11-14T17:25:00Z">
              <w:rPr/>
            </w:rPrChange>
          </w:rPr>
          <w:br/>
        </w:r>
      </w:del>
      <w:ins w:id="115" w:author="Tomas Singliar" w:date="2018-11-14T17:16:00Z">
        <w:del w:id="116" w:author="John-Mark Agosta" w:date="2019-02-05T15:30:00Z">
          <w:r w:rsidR="0095373D" w:rsidRPr="2084E0AB" w:rsidDel="0C540BF5">
            <w:rPr>
              <w:rFonts w:asciiTheme="minorHAnsi" w:eastAsiaTheme="majorEastAsia" w:hAnsiTheme="minorHAnsi" w:cstheme="minorBidi"/>
              <w:sz w:val="22"/>
              <w:szCs w:val="22"/>
              <w:rPrChange w:id="117" w:author="Jacob Spoelstra" w:date="2019-02-05T15:18:00Z">
                <w:rPr>
                  <w:rFonts w:asciiTheme="majorHAnsi" w:eastAsiaTheme="majorEastAsia" w:hAnsiTheme="majorHAnsi" w:cstheme="majorBidi"/>
                  <w:sz w:val="20"/>
                </w:rPr>
              </w:rPrChange>
            </w:rPr>
            <w:delText>Python and R dominate the domain of data science software. However, when it comes to scalable analysis, or deployment of trained models into production, barriers still exist. Many data scientists are hindered by a limited suite of available functions to handle large datasets efficiently, and knowledge about the appropriate computing environments to scale R and Python scripts from desktop analysis to elastic and distributed cloud services. Another productivity limitation is the tedium of the experimentation loop in which the right preprocessing, model, and hyperparameters are found.</w:delText>
          </w:r>
        </w:del>
      </w:ins>
    </w:p>
    <w:p w14:paraId="1F16B937" w14:textId="77777777" w:rsidR="0095373D" w:rsidRPr="0030508A" w:rsidDel="0C540BF5" w:rsidRDefault="0095373D" w:rsidP="47EEF74C">
      <w:pPr>
        <w:spacing w:after="0"/>
        <w:jc w:val="left"/>
        <w:rPr>
          <w:ins w:id="118" w:author="Tomas Singliar" w:date="2018-11-14T17:16:00Z"/>
          <w:del w:id="119" w:author="John-Mark Agosta" w:date="2019-02-05T15:30:00Z"/>
          <w:rFonts w:asciiTheme="minorHAnsi" w:eastAsiaTheme="majorEastAsia" w:hAnsiTheme="minorHAnsi" w:cstheme="minorHAnsi"/>
          <w:sz w:val="22"/>
          <w:szCs w:val="22"/>
          <w:rPrChange w:id="120" w:author="Tomas Singliar" w:date="2018-11-14T17:25:00Z">
            <w:rPr>
              <w:ins w:id="121" w:author="Tomas Singliar" w:date="2018-11-14T17:16:00Z"/>
              <w:del w:id="122" w:author="John-Mark Agosta" w:date="2019-02-05T15:30:00Z"/>
              <w:rFonts w:asciiTheme="majorHAnsi" w:eastAsiaTheme="majorEastAsia" w:hAnsiTheme="majorHAnsi" w:cstheme="majorBidi"/>
              <w:sz w:val="20"/>
            </w:rPr>
          </w:rPrChange>
        </w:rPr>
      </w:pPr>
    </w:p>
    <w:p w14:paraId="08D3A62E" w14:textId="3065CB18" w:rsidR="000401F0" w:rsidRPr="0030508A" w:rsidDel="0C540BF5" w:rsidRDefault="47EEF74C">
      <w:pPr>
        <w:spacing w:after="0"/>
        <w:jc w:val="left"/>
        <w:rPr>
          <w:del w:id="123" w:author="John-Mark Agosta" w:date="2019-02-05T15:30:00Z"/>
          <w:rFonts w:asciiTheme="minorHAnsi" w:eastAsiaTheme="majorEastAsia" w:hAnsiTheme="minorHAnsi" w:cstheme="minorBidi"/>
          <w:sz w:val="22"/>
          <w:szCs w:val="22"/>
          <w:rPrChange w:id="124" w:author="John-Mark Agosta" w:date="2019-02-05T14:31:00Z">
            <w:rPr>
              <w:del w:id="125" w:author="John-Mark Agosta" w:date="2019-02-05T15:30:00Z"/>
            </w:rPr>
          </w:rPrChange>
        </w:rPr>
        <w:pPrChange w:id="126" w:author="John-Mark Agosta" w:date="2019-02-05T14:31:00Z">
          <w:pPr>
            <w:jc w:val="left"/>
          </w:pPr>
        </w:pPrChange>
      </w:pPr>
      <w:del w:id="127" w:author="John-Mark Agosta" w:date="2019-02-05T15:30:00Z">
        <w:r w:rsidRPr="5F1868E6" w:rsidDel="0C540BF5">
          <w:rPr>
            <w:rFonts w:asciiTheme="minorHAnsi" w:eastAsiaTheme="majorEastAsia" w:hAnsiTheme="minorHAnsi" w:cstheme="minorBidi"/>
            <w:sz w:val="22"/>
            <w:szCs w:val="22"/>
            <w:rPrChange w:id="128" w:author="John-Mark Agosta" w:date="2019-02-05T14:29:00Z">
              <w:rPr>
                <w:rFonts w:asciiTheme="majorHAnsi" w:eastAsiaTheme="majorEastAsia" w:hAnsiTheme="majorHAnsi" w:cstheme="majorBidi"/>
                <w:sz w:val="20"/>
              </w:rPr>
            </w:rPrChange>
          </w:rPr>
          <w:delText>In this tutorial, we will demonstrate how to create scalable</w:delText>
        </w:r>
      </w:del>
      <w:ins w:id="129" w:author="Tomas Singliar" w:date="2018-11-14T17:01:00Z">
        <w:del w:id="130" w:author="John-Mark Agosta" w:date="2019-02-05T15:30:00Z">
          <w:r w:rsidR="00A76DDA" w:rsidRPr="5F1868E6" w:rsidDel="0C540BF5">
            <w:rPr>
              <w:rFonts w:asciiTheme="minorHAnsi" w:eastAsiaTheme="majorEastAsia" w:hAnsiTheme="minorHAnsi" w:cstheme="minorBidi"/>
              <w:sz w:val="22"/>
              <w:szCs w:val="22"/>
              <w:rPrChange w:id="131" w:author="John-Mark Agosta" w:date="2019-02-05T14:29:00Z">
                <w:rPr>
                  <w:rFonts w:asciiTheme="majorHAnsi" w:eastAsiaTheme="majorEastAsia" w:hAnsiTheme="majorHAnsi" w:cstheme="majorBidi"/>
                  <w:sz w:val="20"/>
                </w:rPr>
              </w:rPrChange>
            </w:rPr>
            <w:delText xml:space="preserve"> machine learning pipelines</w:delText>
          </w:r>
        </w:del>
      </w:ins>
      <w:del w:id="132" w:author="Tomas Singliar" w:date="2018-11-14T17:01:00Z">
        <w:r w:rsidRPr="0030508A" w:rsidDel="00A76DDA">
          <w:rPr>
            <w:rFonts w:asciiTheme="minorHAnsi" w:eastAsiaTheme="majorEastAsia" w:hAnsiTheme="minorHAnsi" w:cstheme="minorHAnsi"/>
            <w:sz w:val="22"/>
            <w:szCs w:val="22"/>
            <w:rPrChange w:id="133" w:author="Tomas Singliar" w:date="2018-11-14T17:25:00Z">
              <w:rPr>
                <w:rFonts w:asciiTheme="majorHAnsi" w:eastAsiaTheme="majorEastAsia" w:hAnsiTheme="majorHAnsi" w:cstheme="majorBidi"/>
                <w:sz w:val="20"/>
              </w:rPr>
            </w:rPrChange>
          </w:rPr>
          <w:delText>, end-to-end data analysis processes</w:delText>
        </w:r>
      </w:del>
      <w:del w:id="134" w:author="John-Mark Agosta" w:date="2019-02-05T15:30:00Z">
        <w:r w:rsidRPr="5F1868E6" w:rsidDel="0C540BF5">
          <w:rPr>
            <w:rFonts w:asciiTheme="minorHAnsi" w:eastAsiaTheme="majorEastAsia" w:hAnsiTheme="minorHAnsi" w:cstheme="minorBidi"/>
            <w:sz w:val="22"/>
            <w:szCs w:val="22"/>
            <w:rPrChange w:id="135" w:author="John-Mark Agosta" w:date="2019-02-05T14:29:00Z">
              <w:rPr>
                <w:rFonts w:asciiTheme="majorHAnsi" w:eastAsiaTheme="majorEastAsia" w:hAnsiTheme="majorHAnsi" w:cstheme="majorBidi"/>
                <w:sz w:val="20"/>
              </w:rPr>
            </w:rPrChange>
          </w:rPr>
          <w:delText xml:space="preserve"> in R </w:delText>
        </w:r>
      </w:del>
      <w:ins w:id="136" w:author="Tomas Singliar" w:date="2018-11-14T16:59:00Z">
        <w:del w:id="137" w:author="John-Mark Agosta" w:date="2019-02-05T15:30:00Z">
          <w:r w:rsidR="004478A8" w:rsidRPr="5F1868E6" w:rsidDel="0C540BF5">
            <w:rPr>
              <w:rFonts w:asciiTheme="minorHAnsi" w:eastAsiaTheme="majorEastAsia" w:hAnsiTheme="minorHAnsi" w:cstheme="minorBidi"/>
              <w:sz w:val="22"/>
              <w:szCs w:val="22"/>
              <w:rPrChange w:id="138" w:author="John-Mark Agosta" w:date="2019-02-05T14:29:00Z">
                <w:rPr>
                  <w:rFonts w:asciiTheme="majorHAnsi" w:eastAsiaTheme="majorEastAsia" w:hAnsiTheme="majorHAnsi" w:cstheme="majorBidi"/>
                  <w:sz w:val="20"/>
                </w:rPr>
              </w:rPrChange>
            </w:rPr>
            <w:delText>and Python</w:delText>
          </w:r>
        </w:del>
      </w:ins>
      <w:del w:id="139" w:author="Tomas Singliar" w:date="2018-11-14T16:59:00Z">
        <w:r w:rsidRPr="0030508A" w:rsidDel="004478A8">
          <w:rPr>
            <w:rFonts w:asciiTheme="minorHAnsi" w:eastAsiaTheme="majorEastAsia" w:hAnsiTheme="minorHAnsi" w:cstheme="minorHAnsi"/>
            <w:sz w:val="22"/>
            <w:szCs w:val="22"/>
            <w:rPrChange w:id="140" w:author="Tomas Singliar" w:date="2018-11-14T17:25:00Z">
              <w:rPr>
                <w:rFonts w:asciiTheme="majorHAnsi" w:eastAsiaTheme="majorEastAsia" w:hAnsiTheme="majorHAnsi" w:cstheme="majorBidi"/>
                <w:sz w:val="20"/>
              </w:rPr>
            </w:rPrChange>
          </w:rPr>
          <w:delText xml:space="preserve">on </w:delText>
        </w:r>
      </w:del>
      <w:del w:id="141" w:author="Tomas Singliar" w:date="2018-11-14T17:00:00Z">
        <w:r w:rsidRPr="0030508A" w:rsidDel="00222CA7">
          <w:rPr>
            <w:rFonts w:asciiTheme="minorHAnsi" w:eastAsiaTheme="majorEastAsia" w:hAnsiTheme="minorHAnsi" w:cstheme="minorHAnsi"/>
            <w:sz w:val="22"/>
            <w:szCs w:val="22"/>
            <w:rPrChange w:id="142" w:author="Tomas Singliar" w:date="2018-11-14T17:25:00Z">
              <w:rPr>
                <w:rFonts w:asciiTheme="majorHAnsi" w:eastAsiaTheme="majorEastAsia" w:hAnsiTheme="majorHAnsi" w:cstheme="majorBidi"/>
                <w:sz w:val="20"/>
              </w:rPr>
            </w:rPrChange>
          </w:rPr>
          <w:delText xml:space="preserve">single machines </w:delText>
        </w:r>
      </w:del>
      <w:del w:id="143" w:author="Tomas Singliar" w:date="2018-11-14T16:59:00Z">
        <w:r w:rsidRPr="0030508A" w:rsidDel="004478A8">
          <w:rPr>
            <w:rFonts w:asciiTheme="minorHAnsi" w:eastAsiaTheme="majorEastAsia" w:hAnsiTheme="minorHAnsi" w:cstheme="minorHAnsi"/>
            <w:sz w:val="22"/>
            <w:szCs w:val="22"/>
            <w:rPrChange w:id="144" w:author="Tomas Singliar" w:date="2018-11-14T17:25:00Z">
              <w:rPr>
                <w:rFonts w:asciiTheme="majorHAnsi" w:eastAsiaTheme="majorEastAsia" w:hAnsiTheme="majorHAnsi" w:cstheme="majorBidi"/>
                <w:sz w:val="20"/>
              </w:rPr>
            </w:rPrChange>
          </w:rPr>
          <w:delText>as well as in-</w:delText>
        </w:r>
      </w:del>
      <w:del w:id="145" w:author="Tomas Singliar" w:date="2018-11-14T17:00:00Z">
        <w:r w:rsidRPr="0030508A" w:rsidDel="00222CA7">
          <w:rPr>
            <w:rFonts w:asciiTheme="minorHAnsi" w:eastAsiaTheme="majorEastAsia" w:hAnsiTheme="minorHAnsi" w:cstheme="minorHAnsi"/>
            <w:sz w:val="22"/>
            <w:szCs w:val="22"/>
            <w:rPrChange w:id="146" w:author="Tomas Singliar" w:date="2018-11-14T17:25:00Z">
              <w:rPr>
                <w:rFonts w:asciiTheme="majorHAnsi" w:eastAsiaTheme="majorEastAsia" w:hAnsiTheme="majorHAnsi" w:cstheme="majorBidi"/>
                <w:sz w:val="20"/>
              </w:rPr>
            </w:rPrChange>
          </w:rPr>
          <w:delText xml:space="preserve">database </w:delText>
        </w:r>
        <w:r w:rsidR="0052371C" w:rsidRPr="0030508A" w:rsidDel="00222CA7">
          <w:rPr>
            <w:rFonts w:asciiTheme="minorHAnsi" w:eastAsiaTheme="majorEastAsia" w:hAnsiTheme="minorHAnsi" w:cstheme="minorHAnsi"/>
            <w:sz w:val="22"/>
            <w:szCs w:val="22"/>
            <w:rPrChange w:id="147" w:author="Tomas Singliar" w:date="2018-11-14T17:25:00Z">
              <w:rPr>
                <w:rFonts w:asciiTheme="majorHAnsi" w:eastAsiaTheme="majorEastAsia" w:hAnsiTheme="majorHAnsi" w:cstheme="majorBidi"/>
                <w:sz w:val="20"/>
              </w:rPr>
            </w:rPrChange>
          </w:rPr>
          <w:delText>in</w:delText>
        </w:r>
        <w:r w:rsidRPr="0030508A" w:rsidDel="00222CA7">
          <w:rPr>
            <w:rFonts w:asciiTheme="minorHAnsi" w:eastAsiaTheme="majorEastAsia" w:hAnsiTheme="minorHAnsi" w:cstheme="minorHAnsi"/>
            <w:sz w:val="22"/>
            <w:szCs w:val="22"/>
            <w:rPrChange w:id="148" w:author="Tomas Singliar" w:date="2018-11-14T17:25:00Z">
              <w:rPr>
                <w:rFonts w:asciiTheme="majorHAnsi" w:eastAsiaTheme="majorEastAsia" w:hAnsiTheme="majorHAnsi" w:cstheme="majorBidi"/>
                <w:sz w:val="20"/>
              </w:rPr>
            </w:rPrChange>
          </w:rPr>
          <w:delText xml:space="preserve"> </w:delText>
        </w:r>
      </w:del>
      <w:del w:id="149" w:author="Tomas Singliar" w:date="2018-11-14T17:01:00Z">
        <w:r w:rsidRPr="0030508A" w:rsidDel="00797CFC">
          <w:rPr>
            <w:rFonts w:asciiTheme="minorHAnsi" w:eastAsiaTheme="majorEastAsia" w:hAnsiTheme="minorHAnsi" w:cstheme="minorHAnsi"/>
            <w:sz w:val="22"/>
            <w:szCs w:val="22"/>
            <w:rPrChange w:id="150" w:author="Tomas Singliar" w:date="2018-11-14T17:25:00Z">
              <w:rPr>
                <w:rFonts w:asciiTheme="majorHAnsi" w:eastAsiaTheme="majorEastAsia" w:hAnsiTheme="majorHAnsi" w:cstheme="majorBidi"/>
                <w:sz w:val="20"/>
              </w:rPr>
            </w:rPrChange>
          </w:rPr>
          <w:delText>SQL Server and on Hadoop clusters running Spark.</w:delText>
        </w:r>
      </w:del>
      <w:ins w:id="151" w:author="Tomas Singliar" w:date="2018-11-14T17:01:00Z">
        <w:del w:id="152" w:author="John-Mark Agosta" w:date="2019-02-05T14:28:00Z">
          <w:r w:rsidR="00797CFC" w:rsidRPr="0030508A" w:rsidDel="6ECD2573">
            <w:rPr>
              <w:rFonts w:asciiTheme="minorHAnsi" w:eastAsiaTheme="majorEastAsia" w:hAnsiTheme="minorHAnsi" w:cstheme="minorHAnsi"/>
              <w:sz w:val="22"/>
              <w:szCs w:val="22"/>
              <w:rPrChange w:id="153" w:author="Tomas Singliar" w:date="2018-11-14T17:25:00Z">
                <w:rPr>
                  <w:rFonts w:asciiTheme="majorHAnsi" w:eastAsiaTheme="majorEastAsia" w:hAnsiTheme="majorHAnsi" w:cstheme="majorBidi"/>
                  <w:sz w:val="20"/>
                </w:rPr>
              </w:rPrChange>
            </w:rPr>
            <w:delText>.</w:delText>
          </w:r>
        </w:del>
        <w:del w:id="154" w:author="John-Mark Agosta" w:date="2019-02-05T15:30:00Z">
          <w:r w:rsidR="00797CFC" w:rsidRPr="5F1868E6" w:rsidDel="0C540BF5">
            <w:rPr>
              <w:rFonts w:asciiTheme="minorHAnsi" w:eastAsiaTheme="majorEastAsia" w:hAnsiTheme="minorHAnsi" w:cstheme="minorBidi"/>
              <w:sz w:val="22"/>
              <w:szCs w:val="22"/>
              <w:rPrChange w:id="155" w:author="John-Mark Agosta" w:date="2019-02-05T14:29:00Z">
                <w:rPr>
                  <w:rFonts w:asciiTheme="majorHAnsi" w:eastAsiaTheme="majorEastAsia" w:hAnsiTheme="majorHAnsi" w:cstheme="majorBidi"/>
                  <w:sz w:val="20"/>
                </w:rPr>
              </w:rPrChange>
            </w:rPr>
            <w:delText xml:space="preserve"> </w:delText>
          </w:r>
          <w:r w:rsidR="00E8292C" w:rsidRPr="5F1868E6" w:rsidDel="0C540BF5">
            <w:rPr>
              <w:rFonts w:asciiTheme="minorHAnsi" w:eastAsiaTheme="majorEastAsia" w:hAnsiTheme="minorHAnsi" w:cstheme="minorBidi"/>
              <w:sz w:val="22"/>
              <w:szCs w:val="22"/>
              <w:rPrChange w:id="156" w:author="John-Mark Agosta" w:date="2019-02-05T14:29:00Z">
                <w:rPr>
                  <w:rFonts w:asciiTheme="majorHAnsi" w:eastAsiaTheme="majorEastAsia" w:hAnsiTheme="majorHAnsi" w:cstheme="majorBidi"/>
                  <w:sz w:val="20"/>
                </w:rPr>
              </w:rPrChange>
            </w:rPr>
            <w:delText xml:space="preserve">We will </w:delText>
          </w:r>
        </w:del>
      </w:ins>
      <w:ins w:id="157" w:author="Tomas Singliar" w:date="2018-11-14T17:07:00Z">
        <w:del w:id="158" w:author="John-Mark Agosta" w:date="2019-02-05T15:30:00Z">
          <w:r w:rsidR="000401F0" w:rsidRPr="5F1868E6" w:rsidDel="0C540BF5">
            <w:rPr>
              <w:rFonts w:asciiTheme="minorHAnsi" w:eastAsiaTheme="majorEastAsia" w:hAnsiTheme="minorHAnsi" w:cstheme="minorBidi"/>
              <w:sz w:val="22"/>
              <w:szCs w:val="22"/>
              <w:rPrChange w:id="159" w:author="John-Mark Agosta" w:date="2019-02-05T14:29:00Z">
                <w:rPr>
                  <w:rFonts w:asciiTheme="majorHAnsi" w:eastAsiaTheme="majorEastAsia" w:hAnsiTheme="majorHAnsi" w:cstheme="majorBidi"/>
                  <w:sz w:val="20"/>
                </w:rPr>
              </w:rPrChange>
            </w:rPr>
            <w:delText xml:space="preserve">model the data science journey by first </w:delText>
          </w:r>
        </w:del>
      </w:ins>
      <w:ins w:id="160" w:author="Tomas Singliar" w:date="2018-11-14T17:02:00Z">
        <w:del w:id="161" w:author="John-Mark Agosta" w:date="2019-02-05T15:30:00Z">
          <w:r w:rsidR="00E8292C" w:rsidRPr="5F1868E6" w:rsidDel="0C540BF5">
            <w:rPr>
              <w:rFonts w:asciiTheme="minorHAnsi" w:eastAsiaTheme="majorEastAsia" w:hAnsiTheme="minorHAnsi" w:cstheme="minorBidi"/>
              <w:sz w:val="22"/>
              <w:szCs w:val="22"/>
              <w:rPrChange w:id="162" w:author="John-Mark Agosta" w:date="2019-02-05T14:29:00Z">
                <w:rPr>
                  <w:rFonts w:asciiTheme="majorHAnsi" w:eastAsiaTheme="majorEastAsia" w:hAnsiTheme="majorHAnsi" w:cstheme="majorBidi"/>
                  <w:sz w:val="20"/>
                </w:rPr>
              </w:rPrChange>
            </w:rPr>
            <w:delText>prototyping locally and then mov</w:delText>
          </w:r>
        </w:del>
      </w:ins>
      <w:ins w:id="163" w:author="Tomas Singliar" w:date="2018-11-14T17:07:00Z">
        <w:del w:id="164" w:author="John-Mark Agosta" w:date="2019-02-05T14:31:00Z">
          <w:r w:rsidR="000401F0" w:rsidRPr="5F1868E6" w:rsidDel="33B4B535">
            <w:rPr>
              <w:rFonts w:asciiTheme="minorHAnsi" w:eastAsiaTheme="majorEastAsia" w:hAnsiTheme="minorHAnsi" w:cstheme="minorBidi"/>
              <w:sz w:val="22"/>
              <w:szCs w:val="22"/>
              <w:rPrChange w:id="165" w:author="John-Mark Agosta" w:date="2019-02-05T14:29:00Z">
                <w:rPr>
                  <w:rFonts w:asciiTheme="majorHAnsi" w:eastAsiaTheme="majorEastAsia" w:hAnsiTheme="majorHAnsi" w:cstheme="majorBidi"/>
                  <w:sz w:val="20"/>
                </w:rPr>
              </w:rPrChange>
            </w:rPr>
            <w:delText>ing</w:delText>
          </w:r>
        </w:del>
      </w:ins>
      <w:ins w:id="166" w:author="Tomas Singliar" w:date="2018-11-14T17:02:00Z">
        <w:del w:id="167" w:author="John-Mark Agosta" w:date="2019-02-05T15:30:00Z">
          <w:r w:rsidR="00E8292C" w:rsidRPr="5F1868E6" w:rsidDel="0C540BF5">
            <w:rPr>
              <w:rFonts w:asciiTheme="minorHAnsi" w:eastAsiaTheme="majorEastAsia" w:hAnsiTheme="minorHAnsi" w:cstheme="minorBidi"/>
              <w:sz w:val="22"/>
              <w:szCs w:val="22"/>
              <w:rPrChange w:id="168" w:author="John-Mark Agosta" w:date="2019-02-05T14:29:00Z">
                <w:rPr>
                  <w:rFonts w:asciiTheme="majorHAnsi" w:eastAsiaTheme="majorEastAsia" w:hAnsiTheme="majorHAnsi" w:cstheme="majorBidi"/>
                  <w:sz w:val="20"/>
                </w:rPr>
              </w:rPrChange>
            </w:rPr>
            <w:delText xml:space="preserve"> the </w:delText>
          </w:r>
        </w:del>
      </w:ins>
      <w:ins w:id="169" w:author="Tomas Singliar" w:date="2018-11-14T17:03:00Z">
        <w:del w:id="170" w:author="John-Mark Agosta" w:date="2019-02-05T15:30:00Z">
          <w:r w:rsidR="00B13940" w:rsidRPr="5F1868E6" w:rsidDel="0C540BF5">
            <w:rPr>
              <w:rFonts w:asciiTheme="minorHAnsi" w:eastAsiaTheme="majorEastAsia" w:hAnsiTheme="minorHAnsi" w:cstheme="minorBidi"/>
              <w:sz w:val="22"/>
              <w:szCs w:val="22"/>
              <w:rPrChange w:id="171" w:author="John-Mark Agosta" w:date="2019-02-05T14:29:00Z">
                <w:rPr>
                  <w:rFonts w:asciiTheme="majorHAnsi" w:eastAsiaTheme="majorEastAsia" w:hAnsiTheme="majorHAnsi" w:cstheme="majorBidi"/>
                  <w:sz w:val="20"/>
                </w:rPr>
              </w:rPrChange>
            </w:rPr>
            <w:delText>, closer to larger compute resources and the data.</w:delText>
          </w:r>
        </w:del>
      </w:ins>
      <w:del w:id="172" w:author="John-Mark Agosta" w:date="2019-02-05T15:30:00Z">
        <w:r w:rsidRPr="5F1868E6" w:rsidDel="0C540BF5">
          <w:rPr>
            <w:rFonts w:asciiTheme="minorHAnsi" w:eastAsiaTheme="majorEastAsia" w:hAnsiTheme="minorHAnsi" w:cstheme="minorBidi"/>
            <w:sz w:val="22"/>
            <w:szCs w:val="22"/>
            <w:rPrChange w:id="173" w:author="John-Mark Agosta" w:date="2019-02-05T14:29:00Z">
              <w:rPr>
                <w:rFonts w:asciiTheme="majorHAnsi" w:eastAsiaTheme="majorEastAsia" w:hAnsiTheme="majorHAnsi" w:cstheme="majorBidi"/>
                <w:sz w:val="20"/>
              </w:rPr>
            </w:rPrChange>
          </w:rPr>
          <w:delText xml:space="preserve"> </w:delText>
        </w:r>
      </w:del>
      <w:ins w:id="174" w:author="Tomas Singliar" w:date="2018-11-14T17:07:00Z">
        <w:del w:id="175" w:author="John-Mark Agosta" w:date="2019-02-05T15:30:00Z">
          <w:r w:rsidR="000401F0" w:rsidRPr="5F1868E6" w:rsidDel="0C540BF5">
            <w:rPr>
              <w:rFonts w:asciiTheme="minorHAnsi" w:eastAsiaTheme="majorEastAsia" w:hAnsiTheme="minorHAnsi" w:cstheme="minorBidi"/>
              <w:sz w:val="22"/>
              <w:szCs w:val="22"/>
              <w:rPrChange w:id="176" w:author="John-Mark Agosta" w:date="2019-02-05T14:29:00Z">
                <w:rPr>
                  <w:rFonts w:asciiTheme="majorHAnsi" w:eastAsiaTheme="majorEastAsia" w:hAnsiTheme="majorHAnsi" w:cstheme="majorBidi"/>
                  <w:sz w:val="20"/>
                </w:rPr>
              </w:rPrChange>
            </w:rPr>
            <w:delText xml:space="preserve">In particular, the attendees will see how to build, persist, and consume machine learning models using distributed machine learning functions in </w:delText>
          </w:r>
          <w:r w:rsidR="0085672B" w:rsidRPr="5F1868E6" w:rsidDel="0C540BF5">
            <w:rPr>
              <w:rFonts w:asciiTheme="minorHAnsi" w:eastAsiaTheme="majorEastAsia" w:hAnsiTheme="minorHAnsi" w:cstheme="minorBidi"/>
              <w:sz w:val="22"/>
              <w:szCs w:val="22"/>
              <w:rPrChange w:id="177" w:author="John-Mark Agosta" w:date="2019-02-05T14:29:00Z">
                <w:rPr>
                  <w:rFonts w:asciiTheme="majorHAnsi" w:eastAsiaTheme="majorEastAsia" w:hAnsiTheme="majorHAnsi" w:cstheme="majorBidi"/>
                  <w:sz w:val="20"/>
                </w:rPr>
              </w:rPrChange>
            </w:rPr>
            <w:delText>P</w:delText>
          </w:r>
          <w:r w:rsidR="000401F0" w:rsidRPr="5F1868E6" w:rsidDel="0C540BF5">
            <w:rPr>
              <w:rFonts w:asciiTheme="minorHAnsi" w:eastAsiaTheme="majorEastAsia" w:hAnsiTheme="minorHAnsi" w:cstheme="minorBidi"/>
              <w:sz w:val="22"/>
              <w:szCs w:val="22"/>
              <w:rPrChange w:id="178" w:author="John-Mark Agosta" w:date="2019-02-05T14:29:00Z">
                <w:rPr>
                  <w:rFonts w:asciiTheme="majorHAnsi" w:eastAsiaTheme="majorEastAsia" w:hAnsiTheme="majorHAnsi" w:cstheme="majorBidi"/>
                  <w:sz w:val="20"/>
                </w:rPr>
              </w:rPrChange>
            </w:rPr>
            <w:delText>ython</w:delText>
          </w:r>
          <w:r w:rsidR="0085672B" w:rsidRPr="5F1868E6" w:rsidDel="0C540BF5">
            <w:rPr>
              <w:rFonts w:asciiTheme="minorHAnsi" w:eastAsiaTheme="majorEastAsia" w:hAnsiTheme="minorHAnsi" w:cstheme="minorBidi"/>
              <w:sz w:val="22"/>
              <w:szCs w:val="22"/>
              <w:rPrChange w:id="179" w:author="John-Mark Agosta" w:date="2019-02-05T14:29:00Z">
                <w:rPr>
                  <w:rFonts w:asciiTheme="majorHAnsi" w:eastAsiaTheme="majorEastAsia" w:hAnsiTheme="majorHAnsi" w:cstheme="majorBidi"/>
                  <w:sz w:val="20"/>
                </w:rPr>
              </w:rPrChange>
            </w:rPr>
            <w:delText xml:space="preserve"> and R.</w:delText>
          </w:r>
        </w:del>
      </w:ins>
      <w:ins w:id="180" w:author="Tomas Singliar" w:date="2018-11-14T17:08:00Z">
        <w:del w:id="181" w:author="John-Mark Agosta" w:date="2019-02-05T15:30:00Z">
          <w:r w:rsidR="001C0740" w:rsidRPr="5F1868E6" w:rsidDel="0C540BF5">
            <w:rPr>
              <w:rFonts w:asciiTheme="minorHAnsi" w:eastAsiaTheme="majorEastAsia" w:hAnsiTheme="minorHAnsi" w:cstheme="minorBidi"/>
              <w:sz w:val="22"/>
              <w:szCs w:val="22"/>
              <w:rPrChange w:id="182" w:author="John-Mark Agosta" w:date="2019-02-05T14:29:00Z">
                <w:rPr>
                  <w:rFonts w:asciiTheme="majorHAnsi" w:eastAsiaTheme="majorEastAsia" w:hAnsiTheme="majorHAnsi" w:cstheme="majorBidi"/>
                  <w:sz w:val="20"/>
                </w:rPr>
              </w:rPrChange>
            </w:rPr>
            <w:delText xml:space="preserve"> </w:delText>
          </w:r>
        </w:del>
      </w:ins>
      <w:ins w:id="183" w:author="Tomas Singliar" w:date="2018-11-14T17:15:00Z">
        <w:del w:id="184" w:author="John-Mark Agosta" w:date="2019-02-05T15:30:00Z">
          <w:r w:rsidR="00695C36" w:rsidRPr="5F1868E6" w:rsidDel="0C540BF5">
            <w:rPr>
              <w:rFonts w:asciiTheme="minorHAnsi" w:eastAsiaTheme="majorEastAsia" w:hAnsiTheme="minorHAnsi" w:cstheme="minorBidi"/>
              <w:sz w:val="22"/>
              <w:szCs w:val="22"/>
              <w:rPrChange w:id="185" w:author="John-Mark Agosta" w:date="2019-02-05T14:29:00Z">
                <w:rPr>
                  <w:rFonts w:asciiTheme="majorHAnsi" w:eastAsiaTheme="majorEastAsia" w:hAnsiTheme="majorHAnsi" w:cstheme="majorBidi"/>
                  <w:sz w:val="20"/>
                </w:rPr>
              </w:rPrChange>
            </w:rPr>
            <w:delText xml:space="preserve">Armed with a distributed compute platform, we will show how Microsoft’s AutoML library can automate the search for the best </w:delText>
          </w:r>
        </w:del>
      </w:ins>
      <w:ins w:id="186" w:author="Tomas Singliar" w:date="2018-11-14T17:16:00Z">
        <w:del w:id="187" w:author="John-Mark Agosta" w:date="2019-02-05T15:30:00Z">
          <w:r w:rsidR="00695C36" w:rsidRPr="5F1868E6" w:rsidDel="0C540BF5">
            <w:rPr>
              <w:rFonts w:asciiTheme="minorHAnsi" w:eastAsiaTheme="majorEastAsia" w:hAnsiTheme="minorHAnsi" w:cstheme="minorBidi"/>
              <w:sz w:val="22"/>
              <w:szCs w:val="22"/>
              <w:rPrChange w:id="188" w:author="John-Mark Agosta" w:date="2019-02-05T14:29:00Z">
                <w:rPr>
                  <w:rFonts w:asciiTheme="majorHAnsi" w:eastAsiaTheme="majorEastAsia" w:hAnsiTheme="majorHAnsi" w:cstheme="majorBidi"/>
                  <w:sz w:val="20"/>
                </w:rPr>
              </w:rPrChange>
            </w:rPr>
            <w:delText>model.</w:delText>
          </w:r>
        </w:del>
      </w:ins>
    </w:p>
    <w:p w14:paraId="6287F208" w14:textId="4E53DD68" w:rsidR="00145BFD" w:rsidRPr="0030508A" w:rsidDel="0C540BF5" w:rsidRDefault="00145BFD" w:rsidP="47EEF74C">
      <w:pPr>
        <w:spacing w:after="0"/>
        <w:jc w:val="left"/>
        <w:rPr>
          <w:ins w:id="189" w:author="Tomas Singliar" w:date="2018-11-14T17:06:00Z"/>
          <w:del w:id="190" w:author="John-Mark Agosta" w:date="2019-02-05T15:30:00Z"/>
          <w:rFonts w:asciiTheme="minorHAnsi" w:eastAsiaTheme="majorEastAsia" w:hAnsiTheme="minorHAnsi" w:cstheme="minorHAnsi"/>
          <w:sz w:val="22"/>
          <w:szCs w:val="22"/>
          <w:rPrChange w:id="191" w:author="Tomas Singliar" w:date="2018-11-14T17:25:00Z">
            <w:rPr>
              <w:ins w:id="192" w:author="Tomas Singliar" w:date="2018-11-14T17:06:00Z"/>
              <w:del w:id="193" w:author="John-Mark Agosta" w:date="2019-02-05T15:30:00Z"/>
              <w:rFonts w:asciiTheme="majorHAnsi" w:eastAsiaTheme="majorEastAsia" w:hAnsiTheme="majorHAnsi" w:cstheme="majorBidi"/>
              <w:sz w:val="20"/>
            </w:rPr>
          </w:rPrChange>
        </w:rPr>
      </w:pPr>
    </w:p>
    <w:p w14:paraId="0BF90B83" w14:textId="3B63C4B4" w:rsidR="00FB3D4A" w:rsidRPr="0030508A" w:rsidDel="0C540BF5" w:rsidRDefault="47EEF74C">
      <w:pPr>
        <w:spacing w:after="0"/>
        <w:jc w:val="left"/>
        <w:rPr>
          <w:del w:id="194" w:author="John-Mark Agosta" w:date="2019-02-05T15:30:00Z"/>
          <w:rFonts w:asciiTheme="minorHAnsi" w:eastAsiaTheme="majorEastAsia" w:hAnsiTheme="minorHAnsi" w:cstheme="minorBidi"/>
          <w:sz w:val="22"/>
          <w:szCs w:val="22"/>
          <w:rPrChange w:id="195" w:author="Jacob Spoelstra" w:date="2019-02-04T16:57:00Z">
            <w:rPr>
              <w:del w:id="196" w:author="John-Mark Agosta" w:date="2019-02-05T15:30:00Z"/>
            </w:rPr>
          </w:rPrChange>
        </w:rPr>
        <w:pPrChange w:id="197" w:author="Jacob Spoelstra" w:date="2019-02-04T16:57:00Z">
          <w:pPr>
            <w:jc w:val="left"/>
          </w:pPr>
        </w:pPrChange>
      </w:pPr>
      <w:del w:id="198" w:author="John-Mark Agosta" w:date="2019-02-05T15:30:00Z">
        <w:r w:rsidRPr="55580232" w:rsidDel="0C540BF5">
          <w:rPr>
            <w:rFonts w:asciiTheme="minorHAnsi" w:eastAsiaTheme="majorEastAsia" w:hAnsiTheme="minorHAnsi" w:cstheme="minorBidi"/>
            <w:sz w:val="22"/>
            <w:szCs w:val="22"/>
            <w:rPrChange w:id="199" w:author="Jacob Spoelstra" w:date="2019-02-04T16:57:00Z">
              <w:rPr>
                <w:rFonts w:asciiTheme="majorHAnsi" w:eastAsiaTheme="majorEastAsia" w:hAnsiTheme="majorHAnsi" w:cstheme="majorBidi"/>
                <w:sz w:val="20"/>
              </w:rPr>
            </w:rPrChange>
          </w:rPr>
          <w:delText>We will provide hands-on exercises</w:delText>
        </w:r>
      </w:del>
      <w:ins w:id="200" w:author="Tomas Singliar" w:date="2018-11-14T17:04:00Z">
        <w:del w:id="201" w:author="John-Mark Agosta" w:date="2019-02-05T15:30:00Z">
          <w:r w:rsidR="002948DE" w:rsidRPr="55580232" w:rsidDel="0C540BF5">
            <w:rPr>
              <w:rFonts w:asciiTheme="minorHAnsi" w:eastAsiaTheme="majorEastAsia" w:hAnsiTheme="minorHAnsi" w:cstheme="minorBidi"/>
              <w:sz w:val="22"/>
              <w:szCs w:val="22"/>
              <w:rPrChange w:id="202" w:author="Jacob Spoelstra" w:date="2019-02-04T16:57:00Z">
                <w:rPr>
                  <w:rFonts w:asciiTheme="majorHAnsi" w:eastAsiaTheme="majorEastAsia" w:hAnsiTheme="majorHAnsi" w:cstheme="majorBidi"/>
                  <w:sz w:val="20"/>
                </w:rPr>
              </w:rPrChange>
            </w:rPr>
            <w:delText xml:space="preserve"> and</w:delText>
          </w:r>
        </w:del>
      </w:ins>
      <w:ins w:id="203" w:author="Tomas Singliar" w:date="2018-11-14T17:05:00Z">
        <w:del w:id="204" w:author="John-Mark Agosta" w:date="2019-02-05T15:30:00Z">
          <w:r w:rsidR="008A75F7" w:rsidRPr="55580232" w:rsidDel="0C540BF5">
            <w:rPr>
              <w:rFonts w:asciiTheme="minorHAnsi" w:eastAsiaTheme="majorEastAsia" w:hAnsiTheme="minorHAnsi" w:cstheme="minorBidi"/>
              <w:sz w:val="22"/>
              <w:szCs w:val="22"/>
              <w:rPrChange w:id="205" w:author="Jacob Spoelstra" w:date="2019-02-04T16:57:00Z">
                <w:rPr>
                  <w:rFonts w:asciiTheme="majorHAnsi" w:eastAsiaTheme="majorEastAsia" w:hAnsiTheme="majorHAnsi" w:cstheme="majorBidi"/>
                  <w:sz w:val="20"/>
                </w:rPr>
              </w:rPrChange>
            </w:rPr>
            <w:delText xml:space="preserve"> supporting</w:delText>
          </w:r>
        </w:del>
      </w:ins>
      <w:ins w:id="206" w:author="Tomas Singliar" w:date="2018-11-14T17:04:00Z">
        <w:del w:id="207" w:author="John-Mark Agosta" w:date="2019-02-05T15:30:00Z">
          <w:r w:rsidR="002948DE" w:rsidRPr="55580232" w:rsidDel="0C540BF5">
            <w:rPr>
              <w:rFonts w:asciiTheme="minorHAnsi" w:eastAsiaTheme="majorEastAsia" w:hAnsiTheme="minorHAnsi" w:cstheme="minorBidi"/>
              <w:sz w:val="22"/>
              <w:szCs w:val="22"/>
              <w:rPrChange w:id="208" w:author="Jacob Spoelstra" w:date="2019-02-04T16:57:00Z">
                <w:rPr>
                  <w:rFonts w:asciiTheme="majorHAnsi" w:eastAsiaTheme="majorEastAsia" w:hAnsiTheme="majorHAnsi" w:cstheme="majorBidi"/>
                  <w:sz w:val="20"/>
                </w:rPr>
              </w:rPrChange>
            </w:rPr>
            <w:delText xml:space="preserve"> code</w:delText>
          </w:r>
        </w:del>
      </w:ins>
      <w:ins w:id="209" w:author="Tomas Singliar" w:date="2018-11-14T17:05:00Z">
        <w:del w:id="210" w:author="John-Mark Agosta" w:date="2019-02-05T15:30:00Z">
          <w:r w:rsidR="008A75F7" w:rsidRPr="55580232" w:rsidDel="0C540BF5">
            <w:rPr>
              <w:rFonts w:asciiTheme="minorHAnsi" w:eastAsiaTheme="majorEastAsia" w:hAnsiTheme="minorHAnsi" w:cstheme="minorBidi"/>
              <w:sz w:val="22"/>
              <w:szCs w:val="22"/>
              <w:rPrChange w:id="211" w:author="Jacob Spoelstra" w:date="2019-02-04T16:57:00Z">
                <w:rPr>
                  <w:rFonts w:asciiTheme="majorHAnsi" w:eastAsiaTheme="majorEastAsia" w:hAnsiTheme="majorHAnsi" w:cstheme="majorBidi"/>
                  <w:sz w:val="20"/>
                </w:rPr>
              </w:rPrChange>
            </w:rPr>
            <w:delText xml:space="preserve">. Both will </w:delText>
          </w:r>
        </w:del>
      </w:ins>
      <w:del w:id="212" w:author="Tomas Singliar" w:date="2018-11-14T17:05:00Z">
        <w:r w:rsidRPr="0030508A" w:rsidDel="005B184C">
          <w:rPr>
            <w:rFonts w:asciiTheme="minorHAnsi" w:eastAsiaTheme="majorEastAsia" w:hAnsiTheme="minorHAnsi" w:cstheme="minorHAnsi"/>
            <w:sz w:val="22"/>
            <w:szCs w:val="22"/>
            <w:rPrChange w:id="213" w:author="Tomas Singliar" w:date="2018-11-14T17:25:00Z">
              <w:rPr>
                <w:rFonts w:asciiTheme="majorHAnsi" w:eastAsiaTheme="majorEastAsia" w:hAnsiTheme="majorHAnsi" w:cstheme="majorBidi"/>
                <w:sz w:val="20"/>
              </w:rPr>
            </w:rPrChange>
          </w:rPr>
          <w:delText xml:space="preserve"> as well as code </w:delText>
        </w:r>
        <w:r w:rsidRPr="0030508A" w:rsidDel="008A75F7">
          <w:rPr>
            <w:rFonts w:asciiTheme="minorHAnsi" w:eastAsiaTheme="majorEastAsia" w:hAnsiTheme="minorHAnsi" w:cstheme="minorHAnsi"/>
            <w:sz w:val="22"/>
            <w:szCs w:val="22"/>
            <w:rPrChange w:id="214" w:author="Tomas Singliar" w:date="2018-11-14T17:25:00Z">
              <w:rPr>
                <w:rFonts w:asciiTheme="majorHAnsi" w:eastAsiaTheme="majorEastAsia" w:hAnsiTheme="majorHAnsi" w:cstheme="majorBidi"/>
                <w:sz w:val="20"/>
              </w:rPr>
            </w:rPrChange>
          </w:rPr>
          <w:delText>in</w:delText>
        </w:r>
      </w:del>
      <w:ins w:id="215" w:author="Tomas Singliar" w:date="2018-11-14T17:05:00Z">
        <w:del w:id="216" w:author="John-Mark Agosta" w:date="2019-02-05T15:30:00Z">
          <w:r w:rsidR="008A75F7" w:rsidRPr="55580232" w:rsidDel="0C540BF5">
            <w:rPr>
              <w:rFonts w:asciiTheme="minorHAnsi" w:eastAsiaTheme="majorEastAsia" w:hAnsiTheme="minorHAnsi" w:cstheme="minorBidi"/>
              <w:sz w:val="22"/>
              <w:szCs w:val="22"/>
              <w:rPrChange w:id="217" w:author="Jacob Spoelstra" w:date="2019-02-04T16:57:00Z">
                <w:rPr>
                  <w:rFonts w:asciiTheme="majorHAnsi" w:eastAsiaTheme="majorEastAsia" w:hAnsiTheme="majorHAnsi" w:cstheme="majorBidi"/>
                  <w:sz w:val="20"/>
                </w:rPr>
              </w:rPrChange>
            </w:rPr>
            <w:delText>reside</w:delText>
          </w:r>
        </w:del>
      </w:ins>
      <w:del w:id="218" w:author="John-Mark Agosta" w:date="2019-02-05T15:30:00Z">
        <w:r w:rsidR="0052371C" w:rsidRPr="55580232" w:rsidDel="0C540BF5">
          <w:rPr>
            <w:rFonts w:asciiTheme="minorHAnsi" w:eastAsiaTheme="majorEastAsia" w:hAnsiTheme="minorHAnsi" w:cstheme="minorBidi"/>
            <w:sz w:val="22"/>
            <w:szCs w:val="22"/>
            <w:rPrChange w:id="219" w:author="Jacob Spoelstra" w:date="2019-02-04T16:57:00Z">
              <w:rPr>
                <w:rFonts w:asciiTheme="majorHAnsi" w:eastAsiaTheme="majorEastAsia" w:hAnsiTheme="majorHAnsi" w:cstheme="majorBidi"/>
                <w:sz w:val="20"/>
              </w:rPr>
            </w:rPrChange>
          </w:rPr>
          <w:delText xml:space="preserve"> a</w:delText>
        </w:r>
        <w:r w:rsidRPr="55580232" w:rsidDel="0C540BF5">
          <w:rPr>
            <w:rFonts w:asciiTheme="minorHAnsi" w:eastAsiaTheme="majorEastAsia" w:hAnsiTheme="minorHAnsi" w:cstheme="minorBidi"/>
            <w:sz w:val="22"/>
            <w:szCs w:val="22"/>
            <w:rPrChange w:id="220" w:author="Jacob Spoelstra" w:date="2019-02-04T16:57:00Z">
              <w:rPr>
                <w:rFonts w:asciiTheme="majorHAnsi" w:eastAsiaTheme="majorEastAsia" w:hAnsiTheme="majorHAnsi" w:cstheme="majorBidi"/>
                <w:sz w:val="20"/>
              </w:rPr>
            </w:rPrChange>
          </w:rPr>
          <w:delText xml:space="preserve"> public GitHub repository for attendees to adopt</w:delText>
        </w:r>
      </w:del>
      <w:del w:id="221" w:author="Tomas Singliar" w:date="2018-11-14T17:04:00Z">
        <w:r w:rsidRPr="0030508A" w:rsidDel="005B184C">
          <w:rPr>
            <w:rFonts w:asciiTheme="minorHAnsi" w:eastAsiaTheme="majorEastAsia" w:hAnsiTheme="minorHAnsi" w:cstheme="minorHAnsi"/>
            <w:sz w:val="22"/>
            <w:szCs w:val="22"/>
            <w:rPrChange w:id="222" w:author="Tomas Singliar" w:date="2018-11-14T17:25:00Z">
              <w:rPr>
                <w:rFonts w:asciiTheme="majorHAnsi" w:eastAsiaTheme="majorEastAsia" w:hAnsiTheme="majorHAnsi" w:cstheme="majorBidi"/>
                <w:sz w:val="20"/>
              </w:rPr>
            </w:rPrChange>
          </w:rPr>
          <w:delText xml:space="preserve"> in their data science practice</w:delText>
        </w:r>
      </w:del>
      <w:del w:id="223" w:author="John-Mark Agosta" w:date="2019-02-05T15:30:00Z">
        <w:r w:rsidRPr="55580232" w:rsidDel="0C540BF5">
          <w:rPr>
            <w:rFonts w:asciiTheme="minorHAnsi" w:eastAsiaTheme="majorEastAsia" w:hAnsiTheme="minorHAnsi" w:cstheme="minorBidi"/>
            <w:sz w:val="22"/>
            <w:szCs w:val="22"/>
            <w:rPrChange w:id="224" w:author="Jacob Spoelstra" w:date="2019-02-04T16:57:00Z">
              <w:rPr>
                <w:rFonts w:asciiTheme="majorHAnsi" w:eastAsiaTheme="majorEastAsia" w:hAnsiTheme="majorHAnsi" w:cstheme="majorBidi"/>
                <w:sz w:val="20"/>
              </w:rPr>
            </w:rPrChange>
          </w:rPr>
          <w:delText xml:space="preserve">. </w:delText>
        </w:r>
      </w:del>
      <w:ins w:id="225" w:author="Tomas Singliar" w:date="2018-11-14T17:10:00Z">
        <w:del w:id="226" w:author="John-Mark Agosta" w:date="2019-02-05T15:30:00Z">
          <w:r w:rsidR="000203C2" w:rsidRPr="55580232" w:rsidDel="0C540BF5">
            <w:rPr>
              <w:rFonts w:asciiTheme="minorHAnsi" w:eastAsiaTheme="majorEastAsia" w:hAnsiTheme="minorHAnsi" w:cstheme="minorBidi"/>
              <w:sz w:val="22"/>
              <w:szCs w:val="22"/>
              <w:rPrChange w:id="227" w:author="Jacob Spoelstra" w:date="2019-02-04T16:57:00Z">
                <w:rPr>
                  <w:rFonts w:asciiTheme="majorHAnsi" w:eastAsiaTheme="majorEastAsia" w:hAnsiTheme="majorHAnsi" w:cstheme="majorBidi"/>
                  <w:sz w:val="20"/>
                </w:rPr>
              </w:rPrChange>
            </w:rPr>
            <w:delText>Spar</w:delText>
          </w:r>
        </w:del>
      </w:ins>
      <w:ins w:id="228" w:author="Tomas Singliar" w:date="2018-11-14T17:23:00Z">
        <w:del w:id="229" w:author="John-Mark Agosta" w:date="2019-02-05T15:30:00Z">
          <w:r w:rsidR="00326EF2" w:rsidRPr="55580232" w:rsidDel="0C540BF5">
            <w:rPr>
              <w:rFonts w:asciiTheme="minorHAnsi" w:eastAsiaTheme="majorEastAsia" w:hAnsiTheme="minorHAnsi" w:cstheme="minorBidi"/>
              <w:sz w:val="22"/>
              <w:szCs w:val="22"/>
              <w:rPrChange w:id="230" w:author="Jacob Spoelstra" w:date="2019-02-04T16:57:00Z">
                <w:rPr>
                  <w:rFonts w:asciiTheme="majorHAnsi" w:eastAsiaTheme="majorEastAsia" w:hAnsiTheme="majorHAnsi" w:cstheme="majorBidi"/>
                  <w:sz w:val="20"/>
                </w:rPr>
              </w:rPrChange>
            </w:rPr>
            <w:delText>k, Kubernetes, and</w:delText>
          </w:r>
        </w:del>
      </w:ins>
      <w:ins w:id="231" w:author="Tomas Singliar" w:date="2018-11-14T17:10:00Z">
        <w:del w:id="232" w:author="John-Mark Agosta" w:date="2019-02-05T15:30:00Z">
          <w:r w:rsidR="000203C2" w:rsidRPr="55580232" w:rsidDel="0C540BF5">
            <w:rPr>
              <w:rFonts w:asciiTheme="minorHAnsi" w:eastAsiaTheme="majorEastAsia" w:hAnsiTheme="minorHAnsi" w:cstheme="minorBidi"/>
              <w:sz w:val="22"/>
              <w:szCs w:val="22"/>
              <w:rPrChange w:id="233" w:author="Jacob Spoelstra" w:date="2019-02-04T16:57:00Z">
                <w:rPr>
                  <w:rFonts w:asciiTheme="majorHAnsi" w:eastAsiaTheme="majorEastAsia" w:hAnsiTheme="majorHAnsi" w:cstheme="majorBidi"/>
                  <w:sz w:val="20"/>
                </w:rPr>
              </w:rPrChange>
            </w:rPr>
            <w:delText xml:space="preserve"> Azure</w:delText>
          </w:r>
        </w:del>
      </w:ins>
      <w:ins w:id="234" w:author="Jacob Spoelstra" w:date="2019-02-04T16:57:00Z">
        <w:del w:id="235" w:author="John-Mark Agosta" w:date="2019-02-05T15:30:00Z">
          <w:r w:rsidR="67DE284F" w:rsidRPr="55580232" w:rsidDel="0C540BF5">
            <w:rPr>
              <w:rFonts w:asciiTheme="minorHAnsi" w:eastAsiaTheme="majorEastAsia" w:hAnsiTheme="minorHAnsi" w:cstheme="minorBidi"/>
              <w:sz w:val="22"/>
              <w:szCs w:val="22"/>
              <w:rPrChange w:id="236" w:author="Jacob Spoelstra" w:date="2019-02-04T16:57:00Z">
                <w:rPr>
                  <w:rFonts w:asciiTheme="majorHAnsi" w:eastAsiaTheme="majorEastAsia" w:hAnsiTheme="majorHAnsi" w:cstheme="majorBidi"/>
                  <w:sz w:val="20"/>
                </w:rPr>
              </w:rPrChange>
            </w:rPr>
            <w:delText>ML Compute</w:delText>
          </w:r>
        </w:del>
      </w:ins>
      <w:ins w:id="237" w:author="Tomas Singliar" w:date="2018-11-14T17:10:00Z">
        <w:del w:id="238" w:author="Jacob Spoelstra" w:date="2019-02-04T16:57:00Z">
          <w:r w:rsidR="000203C2" w:rsidRPr="55580232" w:rsidDel="67DE284F">
            <w:rPr>
              <w:rFonts w:asciiTheme="minorHAnsi" w:eastAsiaTheme="majorEastAsia" w:hAnsiTheme="minorHAnsi" w:cstheme="minorBidi"/>
              <w:sz w:val="22"/>
              <w:szCs w:val="22"/>
              <w:rPrChange w:id="239" w:author="Jacob Spoelstra" w:date="2019-02-04T16:57:00Z">
                <w:rPr>
                  <w:rFonts w:asciiTheme="majorHAnsi" w:eastAsiaTheme="majorEastAsia" w:hAnsiTheme="majorHAnsi" w:cstheme="majorBidi"/>
                  <w:sz w:val="20"/>
                </w:rPr>
              </w:rPrChange>
            </w:rPr>
            <w:delText>Bat</w:delText>
          </w:r>
          <w:r w:rsidR="000203C2" w:rsidRPr="55580232" w:rsidDel="55580232">
            <w:rPr>
              <w:rFonts w:asciiTheme="minorHAnsi" w:eastAsiaTheme="majorEastAsia" w:hAnsiTheme="minorHAnsi" w:cstheme="minorBidi"/>
              <w:sz w:val="22"/>
              <w:szCs w:val="22"/>
              <w:rPrChange w:id="240" w:author="Jacob Spoelstra" w:date="2019-02-04T16:57:00Z">
                <w:rPr>
                  <w:rFonts w:asciiTheme="majorHAnsi" w:eastAsiaTheme="majorEastAsia" w:hAnsiTheme="majorHAnsi" w:cstheme="majorBidi"/>
                  <w:sz w:val="20"/>
                </w:rPr>
              </w:rPrChange>
            </w:rPr>
            <w:delText>chAI</w:delText>
          </w:r>
        </w:del>
        <w:del w:id="241" w:author="John-Mark Agosta" w:date="2019-02-05T15:30:00Z">
          <w:r w:rsidR="000203C2" w:rsidRPr="55580232" w:rsidDel="0C540BF5">
            <w:rPr>
              <w:rFonts w:asciiTheme="minorHAnsi" w:eastAsiaTheme="majorEastAsia" w:hAnsiTheme="minorHAnsi" w:cstheme="minorBidi"/>
              <w:sz w:val="22"/>
              <w:szCs w:val="22"/>
              <w:rPrChange w:id="242" w:author="Jacob Spoelstra" w:date="2019-02-04T16:57:00Z">
                <w:rPr>
                  <w:rFonts w:asciiTheme="majorHAnsi" w:eastAsiaTheme="majorEastAsia" w:hAnsiTheme="majorHAnsi" w:cstheme="majorBidi"/>
                  <w:sz w:val="20"/>
                </w:rPr>
              </w:rPrChange>
            </w:rPr>
            <w:delText xml:space="preserve"> clusters will be the target</w:delText>
          </w:r>
        </w:del>
      </w:ins>
      <w:ins w:id="243" w:author="Tomas Singliar" w:date="2018-11-14T17:11:00Z">
        <w:del w:id="244" w:author="John-Mark Agosta" w:date="2019-02-05T15:30:00Z">
          <w:r w:rsidR="000203C2" w:rsidRPr="55580232" w:rsidDel="0C540BF5">
            <w:rPr>
              <w:rFonts w:asciiTheme="minorHAnsi" w:eastAsiaTheme="majorEastAsia" w:hAnsiTheme="minorHAnsi" w:cstheme="minorBidi"/>
              <w:sz w:val="22"/>
              <w:szCs w:val="22"/>
              <w:rPrChange w:id="245" w:author="Jacob Spoelstra" w:date="2019-02-04T16:57:00Z">
                <w:rPr>
                  <w:rFonts w:asciiTheme="majorHAnsi" w:eastAsiaTheme="majorEastAsia" w:hAnsiTheme="majorHAnsi" w:cstheme="majorBidi"/>
                  <w:sz w:val="20"/>
                </w:rPr>
              </w:rPrChange>
            </w:rPr>
            <w:delText xml:space="preserve"> distributed platforms.</w:delText>
          </w:r>
        </w:del>
      </w:ins>
      <w:ins w:id="246" w:author="Tomas Singliar" w:date="2018-11-14T17:27:00Z">
        <w:del w:id="247" w:author="John-Mark Agosta" w:date="2019-02-05T15:30:00Z">
          <w:r w:rsidR="004E080C" w:rsidRPr="55580232" w:rsidDel="0C540BF5">
            <w:rPr>
              <w:rFonts w:asciiTheme="minorHAnsi" w:eastAsiaTheme="majorEastAsia" w:hAnsiTheme="minorHAnsi" w:cstheme="minorBidi"/>
              <w:sz w:val="22"/>
              <w:szCs w:val="22"/>
              <w:rPrChange w:id="248" w:author="Jacob Spoelstra" w:date="2019-02-04T16:57:00Z">
                <w:rPr>
                  <w:rFonts w:asciiTheme="minorHAnsi" w:eastAsiaTheme="majorEastAsia" w:hAnsiTheme="minorHAnsi" w:cstheme="minorHAnsi"/>
                  <w:sz w:val="22"/>
                  <w:szCs w:val="22"/>
                </w:rPr>
              </w:rPrChange>
            </w:rPr>
            <w:delText xml:space="preserve"> </w:delText>
          </w:r>
        </w:del>
      </w:ins>
      <w:del w:id="249" w:author="Tomas Singliar" w:date="2018-11-14T17:07:00Z">
        <w:r w:rsidRPr="0030508A" w:rsidDel="000401F0">
          <w:rPr>
            <w:rFonts w:asciiTheme="minorHAnsi" w:eastAsiaTheme="majorEastAsia" w:hAnsiTheme="minorHAnsi" w:cstheme="minorHAnsi"/>
            <w:sz w:val="22"/>
            <w:szCs w:val="22"/>
            <w:rPrChange w:id="250" w:author="Tomas Singliar" w:date="2018-11-14T17:25:00Z">
              <w:rPr>
                <w:rFonts w:asciiTheme="majorHAnsi" w:eastAsiaTheme="majorEastAsia" w:hAnsiTheme="majorHAnsi" w:cstheme="majorBidi"/>
                <w:sz w:val="20"/>
              </w:rPr>
            </w:rPrChange>
          </w:rPr>
          <w:delText xml:space="preserve">In particular, the attendees will see how to build, persist, and consume machine learning models using distributed machine learning functions in </w:delText>
        </w:r>
      </w:del>
      <w:del w:id="251" w:author="Tomas Singliar" w:date="2018-11-14T17:03:00Z">
        <w:r w:rsidRPr="0030508A" w:rsidDel="00B13940">
          <w:rPr>
            <w:rFonts w:asciiTheme="minorHAnsi" w:eastAsiaTheme="majorEastAsia" w:hAnsiTheme="minorHAnsi" w:cstheme="minorHAnsi"/>
            <w:sz w:val="22"/>
            <w:szCs w:val="22"/>
            <w:rPrChange w:id="252" w:author="Tomas Singliar" w:date="2018-11-14T17:25:00Z">
              <w:rPr>
                <w:rFonts w:asciiTheme="majorHAnsi" w:eastAsiaTheme="majorEastAsia" w:hAnsiTheme="majorHAnsi" w:cstheme="majorBidi"/>
                <w:sz w:val="20"/>
              </w:rPr>
            </w:rPrChange>
          </w:rPr>
          <w:delText>R</w:delText>
        </w:r>
      </w:del>
      <w:del w:id="253" w:author="Tomas Singliar" w:date="2018-11-14T17:06:00Z">
        <w:r w:rsidRPr="0030508A" w:rsidDel="000568EB">
          <w:rPr>
            <w:rFonts w:asciiTheme="minorHAnsi" w:eastAsiaTheme="majorEastAsia" w:hAnsiTheme="minorHAnsi" w:cstheme="minorHAnsi"/>
            <w:sz w:val="22"/>
            <w:szCs w:val="22"/>
            <w:rPrChange w:id="254" w:author="Tomas Singliar" w:date="2018-11-14T17:25:00Z">
              <w:rPr>
                <w:rFonts w:asciiTheme="majorHAnsi" w:eastAsiaTheme="majorEastAsia" w:hAnsiTheme="majorHAnsi" w:cstheme="majorBidi"/>
                <w:sz w:val="20"/>
              </w:rPr>
            </w:rPrChange>
          </w:rPr>
          <w:delText>.</w:delText>
        </w:r>
      </w:del>
      <w:del w:id="255" w:author="Tomas Singliar" w:date="2018-11-14T17:07:00Z">
        <w:r w:rsidRPr="0030508A" w:rsidDel="000401F0">
          <w:rPr>
            <w:rFonts w:asciiTheme="minorHAnsi" w:eastAsiaTheme="majorEastAsia" w:hAnsiTheme="minorHAnsi" w:cstheme="minorHAnsi"/>
            <w:sz w:val="22"/>
            <w:szCs w:val="22"/>
            <w:rPrChange w:id="256" w:author="Tomas Singliar" w:date="2018-11-14T17:25:00Z">
              <w:rPr>
                <w:rFonts w:asciiTheme="majorHAnsi" w:eastAsiaTheme="majorEastAsia" w:hAnsiTheme="majorHAnsi" w:cstheme="majorBidi"/>
                <w:sz w:val="20"/>
              </w:rPr>
            </w:rPrChange>
          </w:rPr>
          <w:delText xml:space="preserve"> </w:delText>
        </w:r>
      </w:del>
    </w:p>
    <w:p w14:paraId="6C3B4C45" w14:textId="77777777" w:rsidR="00FB3D4A" w:rsidRPr="0030508A" w:rsidDel="0C540BF5" w:rsidRDefault="00FB3D4A" w:rsidP="00FB3D4A">
      <w:pPr>
        <w:spacing w:after="0"/>
        <w:jc w:val="left"/>
        <w:rPr>
          <w:del w:id="257" w:author="John-Mark Agosta" w:date="2019-02-05T15:30:00Z"/>
          <w:rFonts w:asciiTheme="minorHAnsi" w:hAnsiTheme="minorHAnsi" w:cstheme="minorHAnsi"/>
          <w:sz w:val="22"/>
          <w:szCs w:val="22"/>
          <w:rPrChange w:id="258" w:author="Tomas Singliar" w:date="2018-11-14T17:25:00Z">
            <w:rPr>
              <w:del w:id="259" w:author="John-Mark Agosta" w:date="2019-02-05T15:30:00Z"/>
              <w:rFonts w:asciiTheme="majorHAnsi" w:hAnsiTheme="majorHAnsi" w:cstheme="majorHAnsi"/>
              <w:sz w:val="20"/>
              <w:szCs w:val="22"/>
            </w:rPr>
          </w:rPrChange>
        </w:rPr>
      </w:pPr>
    </w:p>
    <w:p w14:paraId="39E9EF4C" w14:textId="313EA638" w:rsidR="00D25586" w:rsidRPr="0030508A" w:rsidDel="00186A16" w:rsidRDefault="47EEF74C" w:rsidP="47EEF74C">
      <w:pPr>
        <w:spacing w:after="0"/>
        <w:jc w:val="left"/>
        <w:rPr>
          <w:del w:id="260" w:author="Tomas Singliar" w:date="2018-11-14T17:16:00Z"/>
          <w:rFonts w:asciiTheme="minorHAnsi" w:eastAsiaTheme="majorEastAsia" w:hAnsiTheme="minorHAnsi" w:cstheme="minorHAnsi"/>
          <w:b/>
          <w:bCs/>
          <w:sz w:val="22"/>
          <w:szCs w:val="22"/>
          <w:rPrChange w:id="261" w:author="Tomas Singliar" w:date="2018-11-14T17:25:00Z">
            <w:rPr>
              <w:del w:id="262" w:author="Tomas Singliar" w:date="2018-11-14T17:16:00Z"/>
              <w:rFonts w:asciiTheme="majorHAnsi" w:eastAsiaTheme="majorEastAsia" w:hAnsiTheme="majorHAnsi" w:cstheme="majorBidi"/>
              <w:b/>
              <w:bCs/>
              <w:sz w:val="20"/>
            </w:rPr>
          </w:rPrChange>
        </w:rPr>
      </w:pPr>
      <w:del w:id="263" w:author="Tomas Singliar" w:date="2018-11-14T17:16:00Z">
        <w:r w:rsidRPr="0030508A" w:rsidDel="00186A16">
          <w:rPr>
            <w:rFonts w:asciiTheme="minorHAnsi" w:eastAsiaTheme="majorEastAsia" w:hAnsiTheme="minorHAnsi" w:cstheme="minorHAnsi"/>
            <w:sz w:val="22"/>
            <w:szCs w:val="22"/>
            <w:rPrChange w:id="264" w:author="Tomas Singliar" w:date="2018-11-14T17:25:00Z">
              <w:rPr>
                <w:rFonts w:asciiTheme="majorHAnsi" w:eastAsiaTheme="majorEastAsia" w:hAnsiTheme="majorHAnsi" w:cstheme="majorBidi"/>
                <w:sz w:val="20"/>
              </w:rPr>
            </w:rPrChange>
          </w:rPr>
          <w:delText xml:space="preserve">R is one of the most used languages in the data science, statistical and machine learning (ML) community. Although open-source R (CRAN library) now has in excess of 10,000 packages and functions for statics and ML, when it comes to scalable analysis using R, or deployment of trained models into production, many data scientists are blocked or hindered by (a) its limitations of available functions to handle large datasets efficiently, and (b) knowledge about the appropriate computing environments to scale R scripts from desktop analysis to elastic and distributed cloud services. In this tutorial, we will discuss how to create end-to-end data science solutions that utilize distributed compute resources. During the tutorial, we will provide presentations, worked-out examples, and hands-on exercises with sample code. In addition, we will provide a public GitHub code repository that attendees will be able to access and adapt to their own practice. We believe this tutorial will be of strong interest to a large and growing community of data scientists and developers who are using R for creating and deploying analytical solutions.   </w:delText>
        </w:r>
      </w:del>
    </w:p>
    <w:p w14:paraId="5E8E16BE" w14:textId="77777777" w:rsidR="00D25586" w:rsidRPr="0030508A" w:rsidDel="0C540BF5" w:rsidRDefault="00D25586" w:rsidP="00D25586">
      <w:pPr>
        <w:rPr>
          <w:del w:id="265" w:author="John-Mark Agosta" w:date="2019-02-05T15:30:00Z"/>
          <w:rFonts w:asciiTheme="minorHAnsi" w:hAnsiTheme="minorHAnsi" w:cstheme="minorHAnsi"/>
          <w:b/>
          <w:sz w:val="22"/>
          <w:szCs w:val="22"/>
          <w:rPrChange w:id="266" w:author="Tomas Singliar" w:date="2018-11-14T17:25:00Z">
            <w:rPr>
              <w:del w:id="267" w:author="John-Mark Agosta" w:date="2019-02-05T15:30:00Z"/>
              <w:rFonts w:asciiTheme="majorHAnsi" w:hAnsiTheme="majorHAnsi" w:cstheme="majorHAnsi"/>
              <w:b/>
              <w:sz w:val="24"/>
              <w:szCs w:val="22"/>
            </w:rPr>
          </w:rPrChange>
        </w:rPr>
      </w:pPr>
    </w:p>
    <w:p w14:paraId="0C0B5297" w14:textId="77777777" w:rsidR="00F93BDF" w:rsidRPr="0030508A" w:rsidDel="0C540BF5" w:rsidRDefault="47EEF74C" w:rsidP="47EEF74C">
      <w:pPr>
        <w:rPr>
          <w:del w:id="268" w:author="John-Mark Agosta" w:date="2019-02-05T15:30:00Z"/>
          <w:rFonts w:asciiTheme="minorHAnsi" w:eastAsiaTheme="majorEastAsia" w:hAnsiTheme="minorHAnsi" w:cstheme="minorHAnsi"/>
          <w:b/>
          <w:bCs/>
          <w:sz w:val="22"/>
          <w:szCs w:val="22"/>
          <w:rPrChange w:id="269" w:author="Tomas Singliar" w:date="2018-11-14T17:25:00Z">
            <w:rPr>
              <w:del w:id="270" w:author="John-Mark Agosta" w:date="2019-02-05T15:30:00Z"/>
              <w:rFonts w:asciiTheme="majorHAnsi" w:eastAsiaTheme="majorEastAsia" w:hAnsiTheme="majorHAnsi" w:cstheme="majorBidi"/>
              <w:b/>
              <w:bCs/>
              <w:sz w:val="20"/>
            </w:rPr>
          </w:rPrChange>
        </w:rPr>
      </w:pPr>
      <w:del w:id="271" w:author="John-Mark Agosta" w:date="2019-02-05T15:30:00Z">
        <w:r w:rsidRPr="0030508A" w:rsidDel="0C540BF5">
          <w:rPr>
            <w:rFonts w:asciiTheme="minorHAnsi" w:eastAsiaTheme="majorEastAsia" w:hAnsiTheme="minorHAnsi" w:cstheme="minorHAnsi"/>
            <w:b/>
            <w:bCs/>
            <w:sz w:val="22"/>
            <w:szCs w:val="22"/>
            <w:rPrChange w:id="272" w:author="Tomas Singliar" w:date="2018-11-14T17:25:00Z">
              <w:rPr>
                <w:rFonts w:asciiTheme="majorHAnsi" w:eastAsiaTheme="majorEastAsia" w:hAnsiTheme="majorHAnsi" w:cstheme="majorBidi"/>
                <w:b/>
                <w:bCs/>
                <w:sz w:val="24"/>
                <w:szCs w:val="24"/>
              </w:rPr>
            </w:rPrChange>
          </w:rPr>
          <w:delText>TUTORIAL OUTLINE</w:delText>
        </w:r>
      </w:del>
    </w:p>
    <w:p w14:paraId="296C1CFC" w14:textId="501E9D46" w:rsidR="00F93BDF" w:rsidRPr="0030508A" w:rsidDel="0C540BF5" w:rsidRDefault="47EEF74C">
      <w:pPr>
        <w:pStyle w:val="ListParagraph"/>
        <w:numPr>
          <w:ilvl w:val="0"/>
          <w:numId w:val="2"/>
        </w:numPr>
        <w:rPr>
          <w:del w:id="273" w:author="John-Mark Agosta" w:date="2019-02-05T15:30:00Z"/>
          <w:rFonts w:eastAsiaTheme="majorEastAsia"/>
          <w:rPrChange w:id="274" w:author="Jacob Spoelstra" w:date="2019-02-05T15:18:00Z">
            <w:rPr>
              <w:del w:id="275" w:author="John-Mark Agosta" w:date="2019-02-05T15:30:00Z"/>
              <w:rFonts w:asciiTheme="majorHAnsi" w:eastAsiaTheme="majorEastAsia" w:hAnsiTheme="majorHAnsi" w:cstheme="majorBidi"/>
              <w:sz w:val="20"/>
              <w:szCs w:val="20"/>
            </w:rPr>
          </w:rPrChange>
        </w:rPr>
      </w:pPr>
      <w:del w:id="276" w:author="John-Mark Agosta" w:date="2019-02-05T15:30:00Z">
        <w:r w:rsidRPr="2084E0AB" w:rsidDel="0C540BF5">
          <w:rPr>
            <w:rFonts w:eastAsiaTheme="majorEastAsia"/>
            <w:b/>
            <w:bCs/>
            <w:rPrChange w:id="277" w:author="Jacob Spoelstra" w:date="2019-02-05T15:18:00Z">
              <w:rPr>
                <w:rFonts w:asciiTheme="majorHAnsi" w:eastAsiaTheme="majorEastAsia" w:hAnsiTheme="majorHAnsi" w:cstheme="majorBidi"/>
                <w:b/>
                <w:bCs/>
                <w:sz w:val="20"/>
              </w:rPr>
            </w:rPrChange>
          </w:rPr>
          <w:delText>Introduction</w:delText>
        </w:r>
        <w:r w:rsidRPr="2084E0AB" w:rsidDel="0C540BF5">
          <w:rPr>
            <w:rFonts w:eastAsiaTheme="majorEastAsia"/>
            <w:rPrChange w:id="278" w:author="Jacob Spoelstra" w:date="2019-02-05T15:18:00Z">
              <w:rPr>
                <w:rFonts w:asciiTheme="majorHAnsi" w:eastAsiaTheme="majorEastAsia" w:hAnsiTheme="majorHAnsi" w:cstheme="majorBidi"/>
                <w:sz w:val="20"/>
              </w:rPr>
            </w:rPrChange>
          </w:rPr>
          <w:delText xml:space="preserve">: Scaling </w:delText>
        </w:r>
      </w:del>
      <w:ins w:id="279" w:author="Tomas Singliar" w:date="2018-11-14T17:33:00Z">
        <w:del w:id="280" w:author="John-Mark Agosta" w:date="2019-02-05T15:30:00Z">
          <w:r w:rsidR="00182F00" w:rsidRPr="2084E0AB" w:rsidDel="0C540BF5">
            <w:rPr>
              <w:rFonts w:eastAsiaTheme="majorEastAsia"/>
              <w:rPrChange w:id="281" w:author="Jacob Spoelstra" w:date="2019-02-05T15:18:00Z">
                <w:rPr>
                  <w:rFonts w:eastAsiaTheme="majorEastAsia" w:cstheme="minorHAnsi"/>
                </w:rPr>
              </w:rPrChange>
            </w:rPr>
            <w:delText xml:space="preserve">up </w:delText>
          </w:r>
        </w:del>
      </w:ins>
      <w:del w:id="282" w:author="John-Mark Agosta" w:date="2019-02-05T15:30:00Z">
        <w:r w:rsidRPr="2084E0AB" w:rsidDel="0C540BF5">
          <w:rPr>
            <w:rFonts w:eastAsiaTheme="majorEastAsia"/>
            <w:rPrChange w:id="283" w:author="Jacob Spoelstra" w:date="2019-02-05T15:18:00Z">
              <w:rPr>
                <w:rFonts w:asciiTheme="majorHAnsi" w:eastAsiaTheme="majorEastAsia" w:hAnsiTheme="majorHAnsi" w:cstheme="majorBidi"/>
                <w:sz w:val="20"/>
              </w:rPr>
            </w:rPrChange>
          </w:rPr>
          <w:delText xml:space="preserve">your </w:delText>
        </w:r>
      </w:del>
      <w:ins w:id="284" w:author="Tomas Singliar" w:date="2018-11-14T17:18:00Z">
        <w:del w:id="285" w:author="John-Mark Agosta" w:date="2019-02-05T15:30:00Z">
          <w:r w:rsidR="004B29EF" w:rsidRPr="2084E0AB" w:rsidDel="0C540BF5">
            <w:rPr>
              <w:rFonts w:eastAsiaTheme="majorEastAsia"/>
              <w:rPrChange w:id="286" w:author="Jacob Spoelstra" w:date="2019-02-05T15:18:00Z">
                <w:rPr>
                  <w:rFonts w:asciiTheme="majorHAnsi" w:eastAsiaTheme="majorEastAsia" w:hAnsiTheme="majorHAnsi" w:cstheme="majorBidi"/>
                  <w:sz w:val="20"/>
                </w:rPr>
              </w:rPrChange>
            </w:rPr>
            <w:delText>data science</w:delText>
          </w:r>
        </w:del>
      </w:ins>
      <w:del w:id="287" w:author="Tomas Singliar" w:date="2018-11-14T17:18:00Z">
        <w:r w:rsidRPr="0030508A" w:rsidDel="004B29EF">
          <w:rPr>
            <w:rFonts w:eastAsiaTheme="majorEastAsia" w:cstheme="minorHAnsi"/>
            <w:rPrChange w:id="288" w:author="Tomas Singliar" w:date="2018-11-14T17:25:00Z">
              <w:rPr>
                <w:rFonts w:asciiTheme="majorHAnsi" w:eastAsiaTheme="majorEastAsia" w:hAnsiTheme="majorHAnsi" w:cstheme="majorBidi"/>
                <w:sz w:val="20"/>
              </w:rPr>
            </w:rPrChange>
          </w:rPr>
          <w:delText>R</w:delText>
        </w:r>
      </w:del>
      <w:del w:id="289" w:author="John-Mark Agosta" w:date="2019-02-05T15:30:00Z">
        <w:r w:rsidRPr="2084E0AB" w:rsidDel="0C540BF5">
          <w:rPr>
            <w:rFonts w:eastAsiaTheme="majorEastAsia"/>
            <w:rPrChange w:id="290" w:author="Jacob Spoelstra" w:date="2019-02-05T15:18:00Z">
              <w:rPr>
                <w:rFonts w:asciiTheme="majorHAnsi" w:eastAsiaTheme="majorEastAsia" w:hAnsiTheme="majorHAnsi" w:cstheme="majorBidi"/>
                <w:sz w:val="20"/>
              </w:rPr>
            </w:rPrChange>
          </w:rPr>
          <w:delText xml:space="preserve"> </w:delText>
        </w:r>
      </w:del>
      <w:ins w:id="291" w:author="Tomas Singliar" w:date="2018-11-14T17:33:00Z">
        <w:del w:id="292" w:author="John-Mark Agosta" w:date="2019-02-05T15:30:00Z">
          <w:r w:rsidR="00182F00" w:rsidRPr="2084E0AB" w:rsidDel="0C540BF5">
            <w:rPr>
              <w:rFonts w:eastAsiaTheme="majorEastAsia"/>
              <w:rPrChange w:id="293" w:author="Jacob Spoelstra" w:date="2019-02-05T15:18:00Z">
                <w:rPr>
                  <w:rFonts w:eastAsiaTheme="majorEastAsia" w:cstheme="minorHAnsi"/>
                </w:rPr>
              </w:rPrChange>
            </w:rPr>
            <w:delText>process</w:delText>
          </w:r>
        </w:del>
      </w:ins>
      <w:del w:id="294" w:author="Tomas Singliar" w:date="2018-11-14T17:33:00Z">
        <w:r w:rsidRPr="0030508A" w:rsidDel="00182F00">
          <w:rPr>
            <w:rFonts w:eastAsiaTheme="majorEastAsia" w:cstheme="minorHAnsi"/>
            <w:rPrChange w:id="295" w:author="Tomas Singliar" w:date="2018-11-14T17:25:00Z">
              <w:rPr>
                <w:rFonts w:asciiTheme="majorHAnsi" w:eastAsiaTheme="majorEastAsia" w:hAnsiTheme="majorHAnsi" w:cstheme="majorBidi"/>
                <w:sz w:val="20"/>
              </w:rPr>
            </w:rPrChange>
          </w:rPr>
          <w:delText>scripts</w:delText>
        </w:r>
      </w:del>
      <w:del w:id="296" w:author="John-Mark Agosta" w:date="2019-02-05T15:30:00Z">
        <w:r w:rsidRPr="2084E0AB" w:rsidDel="0C540BF5">
          <w:rPr>
            <w:rFonts w:eastAsiaTheme="majorEastAsia"/>
            <w:rPrChange w:id="297" w:author="Jacob Spoelstra" w:date="2019-02-05T15:18:00Z">
              <w:rPr>
                <w:rFonts w:asciiTheme="majorHAnsi" w:eastAsiaTheme="majorEastAsia" w:hAnsiTheme="majorHAnsi" w:cstheme="majorBidi"/>
                <w:sz w:val="20"/>
              </w:rPr>
            </w:rPrChange>
          </w:rPr>
          <w:delText xml:space="preserve"> - issues and solutions</w:delText>
        </w:r>
      </w:del>
    </w:p>
    <w:p w14:paraId="33A0B6E1" w14:textId="078C0C5E" w:rsidR="00F93BDF" w:rsidRPr="0030508A" w:rsidDel="00DB0A80" w:rsidRDefault="50C43FD3">
      <w:pPr>
        <w:pStyle w:val="ListParagraph"/>
        <w:numPr>
          <w:ilvl w:val="1"/>
          <w:numId w:val="2"/>
        </w:numPr>
        <w:rPr>
          <w:del w:id="298" w:author="Tomas Singliar" w:date="2018-11-14T17:20:00Z"/>
          <w:rFonts w:eastAsiaTheme="majorEastAsia" w:cstheme="minorHAnsi"/>
          <w:rPrChange w:id="299" w:author="Tomas Singliar" w:date="2018-11-14T17:25:00Z">
            <w:rPr>
              <w:del w:id="300" w:author="Tomas Singliar" w:date="2018-11-14T17:20:00Z"/>
              <w:rFonts w:eastAsiaTheme="majorEastAsia"/>
            </w:rPr>
          </w:rPrChange>
        </w:rPr>
      </w:pPr>
      <w:del w:id="301" w:author="John-Mark Agosta" w:date="2019-02-05T15:30:00Z">
        <w:r w:rsidRPr="2084E0AB" w:rsidDel="0C540BF5">
          <w:rPr>
            <w:rFonts w:eastAsiaTheme="majorEastAsia"/>
          </w:rPr>
          <w:delText xml:space="preserve">What limits the scalability of </w:delText>
        </w:r>
      </w:del>
      <w:del w:id="302" w:author="Tomas Singliar" w:date="2018-11-14T17:18:00Z">
        <w:r w:rsidRPr="0030508A" w:rsidDel="004B29EF">
          <w:rPr>
            <w:rFonts w:eastAsiaTheme="majorEastAsia" w:cstheme="minorHAnsi"/>
            <w:rPrChange w:id="303" w:author="Tomas Singliar" w:date="2018-11-14T17:25:00Z">
              <w:rPr>
                <w:rFonts w:eastAsiaTheme="majorEastAsia"/>
              </w:rPr>
            </w:rPrChange>
          </w:rPr>
          <w:delText>R scripts</w:delText>
        </w:r>
      </w:del>
      <w:ins w:id="304" w:author="Tomas Singliar" w:date="2018-11-14T17:18:00Z">
        <w:del w:id="305" w:author="John-Mark Agosta" w:date="2019-02-05T15:30:00Z">
          <w:r w:rsidR="004B29EF" w:rsidRPr="2084E0AB" w:rsidDel="0C540BF5">
            <w:rPr>
              <w:rFonts w:eastAsiaTheme="majorEastAsia"/>
            </w:rPr>
            <w:delText>your code</w:delText>
          </w:r>
        </w:del>
      </w:ins>
      <w:ins w:id="306" w:author="Tomas Singliar" w:date="2018-11-14T17:33:00Z">
        <w:del w:id="307" w:author="John-Mark Agosta" w:date="2019-02-05T15:30:00Z">
          <w:r w:rsidR="00E03422" w:rsidRPr="2084E0AB" w:rsidDel="0C540BF5">
            <w:rPr>
              <w:rFonts w:eastAsiaTheme="majorEastAsia"/>
              <w:rPrChange w:id="308" w:author="Jacob Spoelstra" w:date="2019-02-05T15:18:00Z">
                <w:rPr>
                  <w:rFonts w:eastAsiaTheme="majorEastAsia" w:cstheme="minorHAnsi"/>
                </w:rPr>
              </w:rPrChange>
            </w:rPr>
            <w:delText xml:space="preserve"> in face of large data</w:delText>
          </w:r>
        </w:del>
      </w:ins>
      <w:del w:id="309" w:author="John-Mark Agosta" w:date="2019-02-05T15:30:00Z">
        <w:r w:rsidRPr="2084E0AB" w:rsidDel="0C540BF5">
          <w:rPr>
            <w:rFonts w:eastAsiaTheme="majorEastAsia"/>
          </w:rPr>
          <w:delText>?</w:delText>
        </w:r>
      </w:del>
      <w:ins w:id="310" w:author="Tomas Singliar" w:date="2018-11-14T17:20:00Z">
        <w:del w:id="311" w:author="John-Mark Agosta" w:date="2019-02-05T15:30:00Z">
          <w:r w:rsidR="00DB0A80" w:rsidRPr="2084E0AB" w:rsidDel="0C540BF5">
            <w:rPr>
              <w:rFonts w:eastAsiaTheme="majorEastAsia"/>
            </w:rPr>
            <w:delText xml:space="preserve"> </w:delText>
          </w:r>
        </w:del>
      </w:ins>
    </w:p>
    <w:p w14:paraId="3794AC95" w14:textId="276D635A" w:rsidR="00F93BDF" w:rsidRPr="0030508A" w:rsidDel="003033A8" w:rsidRDefault="50C43FD3" w:rsidP="003033A8">
      <w:pPr>
        <w:pStyle w:val="ListParagraph"/>
        <w:numPr>
          <w:ilvl w:val="1"/>
          <w:numId w:val="2"/>
        </w:numPr>
        <w:rPr>
          <w:del w:id="312" w:author="Tomas Singliar" w:date="2018-11-14T17:19:00Z"/>
          <w:rFonts w:eastAsiaTheme="majorEastAsia" w:cstheme="minorHAnsi"/>
          <w:rPrChange w:id="313" w:author="Tomas Singliar" w:date="2018-11-14T17:25:00Z">
            <w:rPr>
              <w:del w:id="314" w:author="Tomas Singliar" w:date="2018-11-14T17:19:00Z"/>
              <w:rFonts w:eastAsiaTheme="majorEastAsia"/>
            </w:rPr>
          </w:rPrChange>
        </w:rPr>
      </w:pPr>
      <w:del w:id="315" w:author="John-Mark Agosta" w:date="2019-02-05T15:30:00Z">
        <w:r w:rsidRPr="2084E0AB" w:rsidDel="0C540BF5">
          <w:rPr>
            <w:rFonts w:eastAsiaTheme="majorEastAsia"/>
          </w:rPr>
          <w:delText xml:space="preserve">What </w:delText>
        </w:r>
      </w:del>
      <w:del w:id="316" w:author="Tomas Singliar" w:date="2018-11-14T17:18:00Z">
        <w:r w:rsidRPr="0030508A" w:rsidDel="00840D82">
          <w:rPr>
            <w:rFonts w:eastAsiaTheme="majorEastAsia" w:cstheme="minorHAnsi"/>
            <w:rPrChange w:id="317" w:author="Tomas Singliar" w:date="2018-11-14T17:25:00Z">
              <w:rPr>
                <w:rFonts w:eastAsiaTheme="majorEastAsia"/>
              </w:rPr>
            </w:rPrChange>
          </w:rPr>
          <w:delText xml:space="preserve">functions and </w:delText>
        </w:r>
      </w:del>
      <w:del w:id="318" w:author="John-Mark Agosta" w:date="2019-02-05T15:30:00Z">
        <w:r w:rsidRPr="2084E0AB" w:rsidDel="0C540BF5">
          <w:rPr>
            <w:rFonts w:eastAsiaTheme="majorEastAsia"/>
          </w:rPr>
          <w:delText>techniques can be used to overcome those limits?</w:delText>
        </w:r>
      </w:del>
      <w:ins w:id="319" w:author="Tomas Singliar" w:date="2018-11-14T17:18:00Z">
        <w:del w:id="320" w:author="John-Mark Agosta" w:date="2019-02-05T15:30:00Z">
          <w:r w:rsidR="00840D82" w:rsidRPr="2084E0AB" w:rsidDel="0C540BF5">
            <w:rPr>
              <w:rFonts w:eastAsiaTheme="majorEastAsia"/>
            </w:rPr>
            <w:delText xml:space="preserve"> What librar</w:delText>
          </w:r>
        </w:del>
      </w:ins>
      <w:ins w:id="321" w:author="Tomas Singliar" w:date="2018-11-14T17:24:00Z">
        <w:del w:id="322" w:author="John-Mark Agosta" w:date="2019-02-05T15:30:00Z">
          <w:r w:rsidR="00D15E95" w:rsidRPr="2084E0AB" w:rsidDel="0C540BF5">
            <w:rPr>
              <w:rFonts w:eastAsiaTheme="majorEastAsia"/>
            </w:rPr>
            <w:delText>ies</w:delText>
          </w:r>
        </w:del>
      </w:ins>
      <w:ins w:id="323" w:author="Tomas Singliar" w:date="2018-11-14T17:18:00Z">
        <w:del w:id="324" w:author="John-Mark Agosta" w:date="2019-02-05T15:30:00Z">
          <w:r w:rsidR="00840D82" w:rsidRPr="2084E0AB" w:rsidDel="0C540BF5">
            <w:rPr>
              <w:rFonts w:eastAsiaTheme="majorEastAsia"/>
            </w:rPr>
            <w:delText xml:space="preserve"> </w:delText>
          </w:r>
        </w:del>
      </w:ins>
      <w:ins w:id="325" w:author="Tomas Singliar" w:date="2018-11-14T17:25:00Z">
        <w:del w:id="326" w:author="John-Mark Agosta" w:date="2019-02-05T15:30:00Z">
          <w:r w:rsidR="00D15E95" w:rsidRPr="2084E0AB" w:rsidDel="0C540BF5">
            <w:rPr>
              <w:rFonts w:eastAsiaTheme="majorEastAsia"/>
            </w:rPr>
            <w:delText xml:space="preserve">can </w:delText>
          </w:r>
        </w:del>
      </w:ins>
      <w:ins w:id="327" w:author="Tomas Singliar" w:date="2018-11-14T17:19:00Z">
        <w:del w:id="328" w:author="John-Mark Agosta" w:date="2019-02-05T15:30:00Z">
          <w:r w:rsidR="00840D82" w:rsidRPr="2084E0AB" w:rsidDel="0C540BF5">
            <w:rPr>
              <w:rFonts w:eastAsiaTheme="majorEastAsia"/>
            </w:rPr>
            <w:delText xml:space="preserve">I use in </w:delText>
          </w:r>
          <w:r w:rsidR="00553E45" w:rsidRPr="2084E0AB" w:rsidDel="0C540BF5">
            <w:rPr>
              <w:rFonts w:eastAsiaTheme="majorEastAsia"/>
            </w:rPr>
            <w:delText>Python? In R?</w:delText>
          </w:r>
        </w:del>
      </w:ins>
    </w:p>
    <w:p w14:paraId="5A10E274" w14:textId="77777777" w:rsidR="003033A8" w:rsidRPr="0030508A" w:rsidDel="0C540BF5" w:rsidRDefault="003033A8">
      <w:pPr>
        <w:pStyle w:val="ListParagraph"/>
        <w:numPr>
          <w:ilvl w:val="1"/>
          <w:numId w:val="2"/>
        </w:numPr>
        <w:rPr>
          <w:del w:id="329" w:author="John-Mark Agosta" w:date="2019-02-05T15:30:00Z"/>
          <w:rFonts w:eastAsiaTheme="majorEastAsia"/>
          <w:rPrChange w:id="330" w:author="Jacob Spoelstra" w:date="2019-02-05T15:20:00Z">
            <w:rPr>
              <w:del w:id="331" w:author="John-Mark Agosta" w:date="2019-02-05T15:30:00Z"/>
            </w:rPr>
          </w:rPrChange>
        </w:rPr>
      </w:pPr>
    </w:p>
    <w:p w14:paraId="0D419862" w14:textId="42AD7924" w:rsidR="00553E45" w:rsidRPr="0030508A" w:rsidDel="0C540BF5" w:rsidRDefault="00E03422">
      <w:pPr>
        <w:pStyle w:val="ListParagraph"/>
        <w:numPr>
          <w:ilvl w:val="1"/>
          <w:numId w:val="2"/>
        </w:numPr>
        <w:rPr>
          <w:del w:id="332" w:author="John-Mark Agosta" w:date="2019-02-05T15:30:00Z"/>
          <w:rFonts w:eastAsiaTheme="majorEastAsia"/>
          <w:rPrChange w:id="333" w:author="Jacob Spoelstra" w:date="2019-02-05T15:18:00Z">
            <w:rPr>
              <w:del w:id="334" w:author="John-Mark Agosta" w:date="2019-02-05T15:30:00Z"/>
            </w:rPr>
          </w:rPrChange>
        </w:rPr>
      </w:pPr>
      <w:ins w:id="335" w:author="Tomas Singliar" w:date="2018-11-14T17:33:00Z">
        <w:del w:id="336" w:author="John-Mark Agosta" w:date="2019-02-05T15:30:00Z">
          <w:r w:rsidRPr="2084E0AB" w:rsidDel="0C540BF5">
            <w:rPr>
              <w:rFonts w:eastAsiaTheme="majorEastAsia"/>
              <w:rPrChange w:id="337" w:author="Jacob Spoelstra" w:date="2019-02-05T15:18:00Z">
                <w:rPr>
                  <w:rFonts w:eastAsiaTheme="majorEastAsia" w:cstheme="minorHAnsi"/>
                </w:rPr>
              </w:rPrChange>
            </w:rPr>
            <w:delText>What limits your modeling productiv</w:delText>
          </w:r>
          <w:r w:rsidR="0026490B" w:rsidRPr="2084E0AB" w:rsidDel="0C540BF5">
            <w:rPr>
              <w:rFonts w:eastAsiaTheme="majorEastAsia"/>
              <w:rPrChange w:id="338" w:author="Jacob Spoelstra" w:date="2019-02-05T15:18:00Z">
                <w:rPr>
                  <w:rFonts w:eastAsiaTheme="majorEastAsia" w:cstheme="minorHAnsi"/>
                </w:rPr>
              </w:rPrChange>
            </w:rPr>
            <w:delText xml:space="preserve">ity? </w:delText>
          </w:r>
        </w:del>
      </w:ins>
      <w:ins w:id="339" w:author="Tomas Singliar" w:date="2018-11-14T17:20:00Z">
        <w:del w:id="340" w:author="John-Mark Agosta" w:date="2019-02-05T15:30:00Z">
          <w:r w:rsidR="00A52E8C" w:rsidRPr="2084E0AB" w:rsidDel="0C540BF5">
            <w:rPr>
              <w:rFonts w:eastAsiaTheme="majorEastAsia"/>
            </w:rPr>
            <w:delText xml:space="preserve">How do I </w:delText>
          </w:r>
        </w:del>
      </w:ins>
      <w:ins w:id="341" w:author="Tomas Singliar" w:date="2018-11-14T17:32:00Z">
        <w:del w:id="342" w:author="John-Mark Agosta" w:date="2019-02-05T15:30:00Z">
          <w:r w:rsidR="000165C8" w:rsidRPr="2084E0AB" w:rsidDel="0C540BF5">
            <w:rPr>
              <w:rFonts w:eastAsiaTheme="majorEastAsia"/>
              <w:rPrChange w:id="343" w:author="Jacob Spoelstra" w:date="2019-02-05T15:18:00Z">
                <w:rPr>
                  <w:rFonts w:eastAsiaTheme="majorEastAsia" w:cstheme="minorHAnsi"/>
                </w:rPr>
              </w:rPrChange>
            </w:rPr>
            <w:delText>navigate</w:delText>
          </w:r>
        </w:del>
      </w:ins>
      <w:ins w:id="344" w:author="Tomas Singliar" w:date="2018-11-14T17:20:00Z">
        <w:del w:id="345" w:author="John-Mark Agosta" w:date="2019-02-05T15:30:00Z">
          <w:r w:rsidR="00A52E8C" w:rsidRPr="2084E0AB" w:rsidDel="0C540BF5">
            <w:rPr>
              <w:rFonts w:eastAsiaTheme="majorEastAsia"/>
            </w:rPr>
            <w:delText xml:space="preserve"> the </w:delText>
          </w:r>
        </w:del>
      </w:ins>
      <w:ins w:id="346" w:author="Tomas Singliar" w:date="2018-11-14T17:21:00Z">
        <w:del w:id="347" w:author="John-Mark Agosta" w:date="2019-02-05T15:30:00Z">
          <w:r w:rsidR="00A52E8C" w:rsidRPr="2084E0AB" w:rsidDel="0C540BF5">
            <w:rPr>
              <w:rFonts w:eastAsiaTheme="majorEastAsia"/>
            </w:rPr>
            <w:delText xml:space="preserve">space </w:delText>
          </w:r>
        </w:del>
      </w:ins>
      <w:ins w:id="348" w:author="Tomas Singliar" w:date="2018-11-14T17:34:00Z">
        <w:del w:id="349" w:author="John-Mark Agosta" w:date="2019-02-05T15:30:00Z">
          <w:r w:rsidR="0083424C" w:rsidRPr="2084E0AB" w:rsidDel="0C540BF5">
            <w:rPr>
              <w:rFonts w:eastAsiaTheme="majorEastAsia"/>
              <w:rPrChange w:id="350" w:author="Jacob Spoelstra" w:date="2019-02-05T15:18:00Z">
                <w:rPr>
                  <w:rFonts w:eastAsiaTheme="majorEastAsia" w:cstheme="minorHAnsi"/>
                </w:rPr>
              </w:rPrChange>
            </w:rPr>
            <w:delText>of modeling choices</w:delText>
          </w:r>
          <w:r w:rsidR="00E94CF5" w:rsidRPr="2084E0AB" w:rsidDel="0C540BF5">
            <w:rPr>
              <w:rFonts w:eastAsiaTheme="majorEastAsia"/>
              <w:rPrChange w:id="351" w:author="Jacob Spoelstra" w:date="2019-02-05T15:18:00Z">
                <w:rPr>
                  <w:rFonts w:eastAsiaTheme="majorEastAsia" w:cstheme="minorHAnsi"/>
                </w:rPr>
              </w:rPrChange>
            </w:rPr>
            <w:delText xml:space="preserve"> - </w:delText>
          </w:r>
        </w:del>
      </w:ins>
      <w:ins w:id="352" w:author="Tomas Singliar" w:date="2018-11-14T17:21:00Z">
        <w:del w:id="353" w:author="John-Mark Agosta" w:date="2019-02-05T15:30:00Z">
          <w:r w:rsidR="00A52E8C" w:rsidRPr="2084E0AB" w:rsidDel="0C540BF5">
            <w:rPr>
              <w:rFonts w:eastAsiaTheme="majorEastAsia"/>
            </w:rPr>
            <w:delText xml:space="preserve">preprocessing </w:delText>
          </w:r>
          <w:r w:rsidR="00005585" w:rsidRPr="2084E0AB" w:rsidDel="0C540BF5">
            <w:rPr>
              <w:rFonts w:eastAsiaTheme="majorEastAsia"/>
            </w:rPr>
            <w:delText>sequences</w:delText>
          </w:r>
        </w:del>
      </w:ins>
      <w:ins w:id="354" w:author="Tomas Singliar" w:date="2018-11-14T17:34:00Z">
        <w:del w:id="355" w:author="John-Mark Agosta" w:date="2019-02-05T15:30:00Z">
          <w:r w:rsidR="00E94CF5" w:rsidRPr="2084E0AB" w:rsidDel="0C540BF5">
            <w:rPr>
              <w:rFonts w:eastAsiaTheme="majorEastAsia"/>
              <w:rPrChange w:id="356" w:author="Jacob Spoelstra" w:date="2019-02-05T15:18:00Z">
                <w:rPr>
                  <w:rFonts w:eastAsiaTheme="majorEastAsia" w:cstheme="minorHAnsi"/>
                </w:rPr>
              </w:rPrChange>
            </w:rPr>
            <w:delText>, models, hyperparameters</w:delText>
          </w:r>
        </w:del>
      </w:ins>
      <w:ins w:id="357" w:author="Tomas Singliar" w:date="2018-11-14T17:21:00Z">
        <w:del w:id="358" w:author="John-Mark Agosta" w:date="2019-02-05T15:30:00Z">
          <w:r w:rsidR="00005585" w:rsidRPr="2084E0AB" w:rsidDel="0C540BF5">
            <w:rPr>
              <w:rFonts w:eastAsiaTheme="majorEastAsia"/>
            </w:rPr>
            <w:delText>?</w:delText>
          </w:r>
        </w:del>
      </w:ins>
    </w:p>
    <w:p w14:paraId="5DAD979C" w14:textId="564E41DF" w:rsidR="00F93BDF" w:rsidRPr="0030508A" w:rsidDel="00840D82" w:rsidRDefault="50C43FD3">
      <w:pPr>
        <w:pStyle w:val="ListParagraph"/>
        <w:ind w:left="1440"/>
        <w:rPr>
          <w:del w:id="359" w:author="Tomas Singliar" w:date="2018-11-14T17:18:00Z"/>
          <w:rFonts w:eastAsiaTheme="majorEastAsia" w:cstheme="minorHAnsi"/>
          <w:rPrChange w:id="360" w:author="Tomas Singliar" w:date="2018-11-14T17:25:00Z">
            <w:rPr>
              <w:del w:id="361" w:author="Tomas Singliar" w:date="2018-11-14T17:18:00Z"/>
              <w:rFonts w:eastAsiaTheme="majorEastAsia"/>
            </w:rPr>
          </w:rPrChange>
        </w:rPr>
        <w:pPrChange w:id="362" w:author="Tomas Singliar" w:date="2018-11-14T17:19:00Z">
          <w:pPr>
            <w:pStyle w:val="ListParagraph"/>
            <w:numPr>
              <w:ilvl w:val="1"/>
              <w:numId w:val="2"/>
            </w:numPr>
            <w:ind w:left="1440" w:hanging="360"/>
          </w:pPr>
        </w:pPrChange>
      </w:pPr>
      <w:del w:id="363" w:author="Tomas Singliar" w:date="2018-11-14T17:18:00Z">
        <w:r w:rsidRPr="0030508A" w:rsidDel="00840D82">
          <w:rPr>
            <w:rFonts w:eastAsiaTheme="majorEastAsia" w:cstheme="minorHAnsi"/>
            <w:rPrChange w:id="364" w:author="Tomas Singliar" w:date="2018-11-14T17:25:00Z">
              <w:rPr>
                <w:rFonts w:eastAsiaTheme="majorEastAsia"/>
              </w:rPr>
            </w:rPrChange>
          </w:rPr>
          <w:delText xml:space="preserve">How do the base and scalable approaches compare? </w:delText>
        </w:r>
      </w:del>
    </w:p>
    <w:p w14:paraId="3E62FC7D" w14:textId="77777777" w:rsidR="004B29EF" w:rsidRPr="0030508A" w:rsidDel="0C540BF5" w:rsidRDefault="004B29EF">
      <w:pPr>
        <w:pStyle w:val="ListParagraph"/>
        <w:ind w:left="1440"/>
        <w:rPr>
          <w:ins w:id="365" w:author="Tomas Singliar" w:date="2018-11-14T17:17:00Z"/>
          <w:del w:id="366" w:author="John-Mark Agosta" w:date="2019-02-05T15:30:00Z"/>
          <w:rFonts w:eastAsiaTheme="majorEastAsia" w:cstheme="minorHAnsi"/>
          <w:rPrChange w:id="367" w:author="Tomas Singliar" w:date="2018-11-14T17:25:00Z">
            <w:rPr>
              <w:ins w:id="368" w:author="Tomas Singliar" w:date="2018-11-14T17:17:00Z"/>
              <w:del w:id="369" w:author="John-Mark Agosta" w:date="2019-02-05T15:30:00Z"/>
              <w:rFonts w:asciiTheme="majorHAnsi" w:eastAsiaTheme="majorEastAsia" w:hAnsiTheme="majorHAnsi" w:cstheme="majorBidi"/>
              <w:b/>
              <w:bCs/>
              <w:sz w:val="20"/>
              <w:szCs w:val="20"/>
            </w:rPr>
          </w:rPrChange>
        </w:rPr>
        <w:pPrChange w:id="370" w:author="Tomas Singliar" w:date="2018-11-14T17:19:00Z">
          <w:pPr>
            <w:pStyle w:val="ListParagraph"/>
            <w:numPr>
              <w:numId w:val="2"/>
            </w:numPr>
            <w:ind w:hanging="360"/>
          </w:pPr>
        </w:pPrChange>
      </w:pPr>
    </w:p>
    <w:p w14:paraId="679E2073" w14:textId="691DFC3F" w:rsidR="0002385F" w:rsidRPr="0030508A" w:rsidDel="0C540BF5" w:rsidRDefault="47EEF74C" w:rsidP="47EEF74C">
      <w:pPr>
        <w:pStyle w:val="ListParagraph"/>
        <w:numPr>
          <w:ilvl w:val="0"/>
          <w:numId w:val="2"/>
        </w:numPr>
        <w:rPr>
          <w:del w:id="371" w:author="John-Mark Agosta" w:date="2019-02-05T15:30:00Z"/>
          <w:rFonts w:eastAsiaTheme="majorEastAsia" w:cstheme="minorHAnsi"/>
          <w:rPrChange w:id="372" w:author="Tomas Singliar" w:date="2018-11-14T17:25:00Z">
            <w:rPr>
              <w:del w:id="373" w:author="John-Mark Agosta" w:date="2019-02-05T15:30:00Z"/>
              <w:rFonts w:asciiTheme="majorHAnsi" w:eastAsiaTheme="majorEastAsia" w:hAnsiTheme="majorHAnsi" w:cstheme="majorBidi"/>
              <w:sz w:val="20"/>
              <w:szCs w:val="20"/>
            </w:rPr>
          </w:rPrChange>
        </w:rPr>
      </w:pPr>
      <w:del w:id="374" w:author="John-Mark Agosta" w:date="2019-02-05T15:30:00Z">
        <w:r w:rsidRPr="0030508A" w:rsidDel="0C540BF5">
          <w:rPr>
            <w:rFonts w:eastAsiaTheme="majorEastAsia" w:cstheme="minorHAnsi"/>
            <w:b/>
            <w:bCs/>
            <w:rPrChange w:id="375" w:author="Tomas Singliar" w:date="2018-11-14T17:25:00Z">
              <w:rPr>
                <w:rFonts w:asciiTheme="majorHAnsi" w:eastAsiaTheme="majorEastAsia" w:hAnsiTheme="majorHAnsi" w:cstheme="majorBidi"/>
                <w:b/>
                <w:bCs/>
                <w:sz w:val="20"/>
              </w:rPr>
            </w:rPrChange>
          </w:rPr>
          <w:delText>Hands-on exercises and demonstrations:</w:delText>
        </w:r>
        <w:r w:rsidRPr="0030508A" w:rsidDel="0C540BF5">
          <w:rPr>
            <w:rFonts w:eastAsiaTheme="majorEastAsia" w:cstheme="minorHAnsi"/>
            <w:rPrChange w:id="376" w:author="Tomas Singliar" w:date="2018-11-14T17:25:00Z">
              <w:rPr>
                <w:rFonts w:asciiTheme="majorHAnsi" w:eastAsiaTheme="majorEastAsia" w:hAnsiTheme="majorHAnsi" w:cstheme="majorBidi"/>
                <w:sz w:val="20"/>
              </w:rPr>
            </w:rPrChange>
          </w:rPr>
          <w:delText xml:space="preserve"> End to end scalable data process</w:delText>
        </w:r>
      </w:del>
      <w:del w:id="377" w:author="Tomas Singliar" w:date="2018-11-14T17:22:00Z">
        <w:r w:rsidRPr="0030508A" w:rsidDel="001E1A08">
          <w:rPr>
            <w:rFonts w:eastAsiaTheme="majorEastAsia" w:cstheme="minorHAnsi"/>
            <w:rPrChange w:id="378" w:author="Tomas Singliar" w:date="2018-11-14T17:25:00Z">
              <w:rPr>
                <w:rFonts w:asciiTheme="majorHAnsi" w:eastAsiaTheme="majorEastAsia" w:hAnsiTheme="majorHAnsi" w:cstheme="majorBidi"/>
                <w:sz w:val="20"/>
              </w:rPr>
            </w:rPrChange>
          </w:rPr>
          <w:delText xml:space="preserve"> in R</w:delText>
        </w:r>
      </w:del>
    </w:p>
    <w:p w14:paraId="384FC162" w14:textId="571882A9" w:rsidR="00F93BDF" w:rsidRPr="0030508A" w:rsidDel="0C540BF5" w:rsidRDefault="47EEF74C">
      <w:pPr>
        <w:pStyle w:val="ListParagraph"/>
        <w:numPr>
          <w:ilvl w:val="1"/>
          <w:numId w:val="2"/>
        </w:numPr>
        <w:rPr>
          <w:del w:id="379" w:author="John-Mark Agosta" w:date="2019-02-05T15:30:00Z"/>
          <w:rFonts w:eastAsiaTheme="majorEastAsia"/>
          <w:rPrChange w:id="380" w:author="Jacob Spoelstra" w:date="2019-02-05T15:18:00Z">
            <w:rPr>
              <w:del w:id="381" w:author="John-Mark Agosta" w:date="2019-02-05T15:30:00Z"/>
            </w:rPr>
          </w:rPrChange>
        </w:rPr>
        <w:pPrChange w:id="382" w:author="Jacob Spoelstra" w:date="2019-02-05T15:18:00Z">
          <w:pPr>
            <w:pStyle w:val="ListParagraph"/>
          </w:pPr>
        </w:pPrChange>
      </w:pPr>
      <w:del w:id="383" w:author="John-Mark Agosta" w:date="2019-02-05T15:30:00Z">
        <w:r w:rsidRPr="2084E0AB" w:rsidDel="0C540BF5">
          <w:rPr>
            <w:rFonts w:eastAsiaTheme="majorEastAsia"/>
            <w:rPrChange w:id="384" w:author="Jacob Spoelstra" w:date="2019-02-05T15:18:00Z">
              <w:rPr>
                <w:rFonts w:asciiTheme="majorHAnsi" w:eastAsiaTheme="majorEastAsia" w:hAnsiTheme="majorHAnsi" w:cstheme="majorBidi"/>
                <w:sz w:val="20"/>
              </w:rPr>
            </w:rPrChange>
          </w:rPr>
          <w:delText>Data exploration, wrangling, visualization, modeling and deployment using R on single node virtual machines and Hadoop clusters running Spark</w:delText>
        </w:r>
      </w:del>
      <w:ins w:id="385" w:author="Tomas Singliar" w:date="2018-11-14T17:22:00Z">
        <w:del w:id="386" w:author="John-Mark Agosta" w:date="2019-02-05T15:30:00Z">
          <w:r w:rsidR="001E1A08" w:rsidRPr="2084E0AB" w:rsidDel="0C540BF5">
            <w:rPr>
              <w:rFonts w:eastAsiaTheme="majorEastAsia"/>
              <w:rPrChange w:id="387" w:author="Jacob Spoelstra" w:date="2019-02-05T15:18:00Z">
                <w:rPr>
                  <w:rFonts w:asciiTheme="majorHAnsi" w:eastAsiaTheme="majorEastAsia" w:hAnsiTheme="majorHAnsi" w:cstheme="majorBidi"/>
                  <w:sz w:val="20"/>
                </w:rPr>
              </w:rPrChange>
            </w:rPr>
            <w:delText xml:space="preserve"> (R)</w:delText>
          </w:r>
        </w:del>
      </w:ins>
    </w:p>
    <w:p w14:paraId="66BA8BC4" w14:textId="676CDE5B" w:rsidR="00F93BDF" w:rsidRPr="0030508A" w:rsidDel="0C540BF5" w:rsidRDefault="50C43FD3" w:rsidP="50C43FD3">
      <w:pPr>
        <w:pStyle w:val="ListParagraph"/>
        <w:numPr>
          <w:ilvl w:val="1"/>
          <w:numId w:val="2"/>
        </w:numPr>
        <w:rPr>
          <w:ins w:id="388" w:author="Tomas Singliar" w:date="2018-11-14T17:24:00Z"/>
          <w:del w:id="389" w:author="John-Mark Agosta" w:date="2019-02-05T15:30:00Z"/>
          <w:rFonts w:eastAsiaTheme="majorEastAsia" w:cstheme="minorHAnsi"/>
          <w:rPrChange w:id="390" w:author="Tomas Singliar" w:date="2018-11-14T17:25:00Z">
            <w:rPr>
              <w:ins w:id="391" w:author="Tomas Singliar" w:date="2018-11-14T17:24:00Z"/>
              <w:del w:id="392" w:author="John-Mark Agosta" w:date="2019-02-05T15:30:00Z"/>
              <w:rFonts w:asciiTheme="majorHAnsi" w:eastAsiaTheme="majorEastAsia" w:hAnsiTheme="majorHAnsi" w:cstheme="majorBidi"/>
              <w:sz w:val="20"/>
              <w:szCs w:val="20"/>
            </w:rPr>
          </w:rPrChange>
        </w:rPr>
      </w:pPr>
      <w:del w:id="393" w:author="John-Mark Agosta" w:date="2019-02-05T15:30:00Z">
        <w:r w:rsidRPr="0030508A" w:rsidDel="0C540BF5">
          <w:rPr>
            <w:rFonts w:eastAsiaTheme="majorEastAsia" w:cstheme="minorHAnsi"/>
            <w:rPrChange w:id="394" w:author="Tomas Singliar" w:date="2018-11-14T17:25:00Z">
              <w:rPr>
                <w:rFonts w:asciiTheme="majorHAnsi" w:eastAsiaTheme="majorEastAsia" w:hAnsiTheme="majorHAnsi" w:cstheme="majorBidi"/>
                <w:sz w:val="20"/>
              </w:rPr>
            </w:rPrChange>
          </w:rPr>
          <w:delText>Scalable analysis on single nodes: Analysis with data on disk, in-database, and in Spark</w:delText>
        </w:r>
      </w:del>
    </w:p>
    <w:p w14:paraId="1A70EDE4" w14:textId="39F39D60" w:rsidR="001A79A5" w:rsidRPr="0030508A" w:rsidDel="0C540BF5" w:rsidRDefault="001A79A5" w:rsidP="001A79A5">
      <w:pPr>
        <w:pStyle w:val="ListParagraph"/>
        <w:numPr>
          <w:ilvl w:val="1"/>
          <w:numId w:val="2"/>
        </w:numPr>
        <w:rPr>
          <w:ins w:id="395" w:author="Tomas Singliar" w:date="2018-11-14T17:24:00Z"/>
          <w:del w:id="396" w:author="John-Mark Agosta" w:date="2019-02-05T15:30:00Z"/>
          <w:rFonts w:eastAsiaTheme="majorEastAsia" w:cstheme="minorHAnsi"/>
          <w:rPrChange w:id="397" w:author="Tomas Singliar" w:date="2018-11-14T17:25:00Z">
            <w:rPr>
              <w:ins w:id="398" w:author="Tomas Singliar" w:date="2018-11-14T17:24:00Z"/>
              <w:del w:id="399" w:author="John-Mark Agosta" w:date="2019-02-05T15:30:00Z"/>
              <w:rFonts w:asciiTheme="majorHAnsi" w:eastAsiaTheme="majorEastAsia" w:hAnsiTheme="majorHAnsi" w:cstheme="majorBidi"/>
              <w:sz w:val="20"/>
              <w:szCs w:val="20"/>
            </w:rPr>
          </w:rPrChange>
        </w:rPr>
      </w:pPr>
      <w:ins w:id="400" w:author="Tomas Singliar" w:date="2018-11-14T17:24:00Z">
        <w:del w:id="401" w:author="John-Mark Agosta" w:date="2019-02-05T15:30:00Z">
          <w:r w:rsidRPr="0030508A" w:rsidDel="0C540BF5">
            <w:rPr>
              <w:rFonts w:eastAsiaTheme="majorEastAsia" w:cstheme="minorHAnsi"/>
              <w:rPrChange w:id="402" w:author="Tomas Singliar" w:date="2018-11-14T17:25:00Z">
                <w:rPr>
                  <w:rFonts w:asciiTheme="majorHAnsi" w:eastAsiaTheme="majorEastAsia" w:hAnsiTheme="majorHAnsi" w:cstheme="majorBidi"/>
                  <w:sz w:val="20"/>
                </w:rPr>
              </w:rPrChange>
            </w:rPr>
            <w:delText xml:space="preserve">Distributed model </w:delText>
          </w:r>
          <w:r w:rsidR="00D15E95" w:rsidRPr="0030508A" w:rsidDel="0C540BF5">
            <w:rPr>
              <w:rFonts w:eastAsiaTheme="majorEastAsia" w:cstheme="minorHAnsi"/>
              <w:rPrChange w:id="403" w:author="Tomas Singliar" w:date="2018-11-14T17:25:00Z">
                <w:rPr>
                  <w:rFonts w:asciiTheme="majorHAnsi" w:eastAsiaTheme="majorEastAsia" w:hAnsiTheme="majorHAnsi" w:cstheme="majorBidi"/>
                  <w:sz w:val="20"/>
                </w:rPr>
              </w:rPrChange>
            </w:rPr>
            <w:delText>search</w:delText>
          </w:r>
          <w:r w:rsidRPr="0030508A" w:rsidDel="0C540BF5">
            <w:rPr>
              <w:rFonts w:eastAsiaTheme="majorEastAsia" w:cstheme="minorHAnsi"/>
              <w:rPrChange w:id="404" w:author="Tomas Singliar" w:date="2018-11-14T17:25:00Z">
                <w:rPr>
                  <w:rFonts w:asciiTheme="majorHAnsi" w:eastAsiaTheme="majorEastAsia" w:hAnsiTheme="majorHAnsi" w:cstheme="majorBidi"/>
                  <w:sz w:val="20"/>
                </w:rPr>
              </w:rPrChange>
            </w:rPr>
            <w:delText xml:space="preserve"> and parameter optimization with AutoML</w:delText>
          </w:r>
        </w:del>
      </w:ins>
      <w:ins w:id="405" w:author="Tomas Singliar" w:date="2018-11-14T17:34:00Z">
        <w:del w:id="406" w:author="John-Mark Agosta" w:date="2019-02-05T15:30:00Z">
          <w:r w:rsidR="00761D30" w:rsidDel="0C540BF5">
            <w:rPr>
              <w:rFonts w:eastAsiaTheme="majorEastAsia" w:cstheme="minorHAnsi"/>
            </w:rPr>
            <w:delText xml:space="preserve"> (Py)</w:delText>
          </w:r>
        </w:del>
      </w:ins>
    </w:p>
    <w:p w14:paraId="569B2F42" w14:textId="7963016A" w:rsidR="001A79A5" w:rsidRPr="0030508A" w:rsidDel="001A79A5" w:rsidRDefault="001A79A5" w:rsidP="50C43FD3">
      <w:pPr>
        <w:pStyle w:val="ListParagraph"/>
        <w:numPr>
          <w:ilvl w:val="1"/>
          <w:numId w:val="2"/>
        </w:numPr>
        <w:rPr>
          <w:del w:id="407" w:author="Tomas Singliar" w:date="2018-11-14T17:24:00Z"/>
          <w:rFonts w:eastAsiaTheme="majorEastAsia" w:cstheme="minorHAnsi"/>
          <w:rPrChange w:id="408" w:author="Tomas Singliar" w:date="2018-11-14T17:25:00Z">
            <w:rPr>
              <w:del w:id="409" w:author="Tomas Singliar" w:date="2018-11-14T17:24:00Z"/>
              <w:rFonts w:asciiTheme="majorHAnsi" w:eastAsiaTheme="majorEastAsia" w:hAnsiTheme="majorHAnsi" w:cstheme="majorBidi"/>
              <w:sz w:val="20"/>
              <w:szCs w:val="20"/>
            </w:rPr>
          </w:rPrChange>
        </w:rPr>
      </w:pPr>
    </w:p>
    <w:p w14:paraId="1D90BCC4" w14:textId="42C5DD70" w:rsidR="00F93BDF" w:rsidRPr="0030508A" w:rsidDel="001E1A08" w:rsidRDefault="50C43FD3" w:rsidP="50C43FD3">
      <w:pPr>
        <w:pStyle w:val="ListParagraph"/>
        <w:numPr>
          <w:ilvl w:val="1"/>
          <w:numId w:val="2"/>
        </w:numPr>
        <w:rPr>
          <w:del w:id="410" w:author="Tomas Singliar" w:date="2018-11-14T17:22:00Z"/>
          <w:rFonts w:eastAsiaTheme="majorEastAsia" w:cstheme="minorHAnsi"/>
          <w:rPrChange w:id="411" w:author="Tomas Singliar" w:date="2018-11-14T17:25:00Z">
            <w:rPr>
              <w:del w:id="412" w:author="Tomas Singliar" w:date="2018-11-14T17:22:00Z"/>
              <w:rFonts w:asciiTheme="majorHAnsi" w:eastAsiaTheme="majorEastAsia" w:hAnsiTheme="majorHAnsi" w:cstheme="majorBidi"/>
              <w:sz w:val="20"/>
              <w:szCs w:val="20"/>
            </w:rPr>
          </w:rPrChange>
        </w:rPr>
      </w:pPr>
      <w:del w:id="413" w:author="Tomas Singliar" w:date="2018-11-14T17:22:00Z">
        <w:r w:rsidRPr="0030508A" w:rsidDel="001E1A08">
          <w:rPr>
            <w:rFonts w:eastAsiaTheme="majorEastAsia" w:cstheme="minorHAnsi"/>
            <w:rPrChange w:id="414" w:author="Tomas Singliar" w:date="2018-11-14T17:25:00Z">
              <w:rPr>
                <w:rFonts w:asciiTheme="majorHAnsi" w:eastAsiaTheme="majorEastAsia" w:hAnsiTheme="majorHAnsi" w:cstheme="majorBidi"/>
                <w:sz w:val="20"/>
              </w:rPr>
            </w:rPrChange>
          </w:rPr>
          <w:delText>Analytics in distributed Hadoop/Spark environment: Data exploration, wrangling, distributed training, model evaluation</w:delText>
        </w:r>
      </w:del>
    </w:p>
    <w:p w14:paraId="54A66785" w14:textId="28556FCF" w:rsidR="006B1A11" w:rsidRPr="0030508A" w:rsidDel="0C540BF5" w:rsidRDefault="50C43FD3">
      <w:pPr>
        <w:pStyle w:val="ListParagraph"/>
        <w:numPr>
          <w:ilvl w:val="1"/>
          <w:numId w:val="2"/>
        </w:numPr>
        <w:rPr>
          <w:del w:id="415" w:author="John-Mark Agosta" w:date="2019-02-05T15:30:00Z"/>
          <w:rFonts w:eastAsiaTheme="majorEastAsia"/>
          <w:rPrChange w:id="416" w:author="Jacob Spoelstra" w:date="2019-02-05T15:20:00Z">
            <w:rPr>
              <w:del w:id="417" w:author="John-Mark Agosta" w:date="2019-02-05T15:30:00Z"/>
            </w:rPr>
          </w:rPrChange>
        </w:rPr>
      </w:pPr>
      <w:del w:id="418" w:author="John-Mark Agosta" w:date="2019-02-05T15:30:00Z">
        <w:r w:rsidRPr="2084E0AB" w:rsidDel="0C540BF5">
          <w:rPr>
            <w:rFonts w:eastAsiaTheme="majorEastAsia"/>
            <w:rPrChange w:id="419" w:author="Jacob Spoelstra" w:date="2019-02-05T15:18:00Z">
              <w:rPr>
                <w:rFonts w:asciiTheme="majorHAnsi" w:eastAsiaTheme="majorEastAsia" w:hAnsiTheme="majorHAnsi" w:cstheme="majorBidi"/>
                <w:sz w:val="20"/>
              </w:rPr>
            </w:rPrChange>
          </w:rPr>
          <w:delText>Deployment of ML models as web-service</w:delText>
        </w:r>
        <w:r w:rsidR="00763E1B" w:rsidRPr="2084E0AB" w:rsidDel="0C540BF5">
          <w:rPr>
            <w:rFonts w:eastAsiaTheme="majorEastAsia"/>
            <w:rPrChange w:id="420" w:author="Jacob Spoelstra" w:date="2019-02-05T15:18:00Z">
              <w:rPr>
                <w:rFonts w:asciiTheme="majorHAnsi" w:eastAsiaTheme="majorEastAsia" w:hAnsiTheme="majorHAnsi" w:cstheme="majorBidi"/>
                <w:sz w:val="20"/>
              </w:rPr>
            </w:rPrChange>
          </w:rPr>
          <w:delText>s</w:delText>
        </w:r>
        <w:r w:rsidRPr="2084E0AB" w:rsidDel="0C540BF5">
          <w:rPr>
            <w:rFonts w:eastAsiaTheme="majorEastAsia"/>
            <w:rPrChange w:id="421" w:author="Jacob Spoelstra" w:date="2019-02-05T15:18:00Z">
              <w:rPr>
                <w:rFonts w:asciiTheme="majorHAnsi" w:eastAsiaTheme="majorEastAsia" w:hAnsiTheme="majorHAnsi" w:cstheme="majorBidi"/>
                <w:sz w:val="20"/>
              </w:rPr>
            </w:rPrChange>
          </w:rPr>
          <w:delText xml:space="preserve"> APIs</w:delText>
        </w:r>
      </w:del>
      <w:ins w:id="422" w:author="Tomas Singliar" w:date="2018-11-14T17:22:00Z">
        <w:del w:id="423" w:author="John-Mark Agosta" w:date="2019-02-05T15:30:00Z">
          <w:r w:rsidR="002C6BFE" w:rsidRPr="2084E0AB" w:rsidDel="0C540BF5">
            <w:rPr>
              <w:rFonts w:eastAsiaTheme="majorEastAsia"/>
              <w:rPrChange w:id="424" w:author="Jacob Spoelstra" w:date="2019-02-05T15:18:00Z">
                <w:rPr>
                  <w:rFonts w:asciiTheme="majorHAnsi" w:eastAsiaTheme="majorEastAsia" w:hAnsiTheme="majorHAnsi" w:cstheme="majorBidi"/>
                  <w:sz w:val="20"/>
                </w:rPr>
              </w:rPrChange>
            </w:rPr>
            <w:delText xml:space="preserve"> with Azure ML SDK</w:delText>
          </w:r>
          <w:r w:rsidR="001E1A08" w:rsidRPr="2084E0AB" w:rsidDel="0C540BF5">
            <w:rPr>
              <w:rFonts w:eastAsiaTheme="majorEastAsia"/>
              <w:rPrChange w:id="425" w:author="Jacob Spoelstra" w:date="2019-02-05T15:18:00Z">
                <w:rPr>
                  <w:rFonts w:asciiTheme="majorHAnsi" w:eastAsiaTheme="majorEastAsia" w:hAnsiTheme="majorHAnsi" w:cstheme="majorBidi"/>
                  <w:sz w:val="20"/>
                </w:rPr>
              </w:rPrChange>
            </w:rPr>
            <w:delText xml:space="preserve"> (</w:delText>
          </w:r>
        </w:del>
      </w:ins>
      <w:ins w:id="426" w:author="Tomas Singliar" w:date="2018-11-14T17:35:00Z">
        <w:del w:id="427" w:author="John-Mark Agosta" w:date="2019-02-05T15:30:00Z">
          <w:r w:rsidR="00761D30" w:rsidRPr="2084E0AB" w:rsidDel="0C540BF5">
            <w:rPr>
              <w:rFonts w:eastAsiaTheme="majorEastAsia"/>
              <w:rPrChange w:id="428" w:author="Jacob Spoelstra" w:date="2019-02-05T15:18:00Z">
                <w:rPr>
                  <w:rFonts w:eastAsiaTheme="majorEastAsia" w:cstheme="minorHAnsi"/>
                </w:rPr>
              </w:rPrChange>
            </w:rPr>
            <w:delText>Py</w:delText>
          </w:r>
        </w:del>
      </w:ins>
      <w:ins w:id="429" w:author="Tomas Singliar" w:date="2018-11-14T17:22:00Z">
        <w:del w:id="430" w:author="John-Mark Agosta" w:date="2019-02-05T15:30:00Z">
          <w:r w:rsidR="001E1A08" w:rsidRPr="2084E0AB" w:rsidDel="0C540BF5">
            <w:rPr>
              <w:rFonts w:eastAsiaTheme="majorEastAsia"/>
              <w:rPrChange w:id="431" w:author="Jacob Spoelstra" w:date="2019-02-05T15:18:00Z">
                <w:rPr>
                  <w:rFonts w:asciiTheme="majorHAnsi" w:eastAsiaTheme="majorEastAsia" w:hAnsiTheme="majorHAnsi" w:cstheme="majorBidi"/>
                  <w:sz w:val="20"/>
                </w:rPr>
              </w:rPrChange>
            </w:rPr>
            <w:delText>)</w:delText>
          </w:r>
        </w:del>
      </w:ins>
      <w:ins w:id="432" w:author="Tomas Singliar" w:date="2018-11-14T17:29:00Z">
        <w:del w:id="433" w:author="John-Mark Agosta" w:date="2019-02-05T15:30:00Z">
          <w:r w:rsidR="009111EA" w:rsidRPr="2084E0AB" w:rsidDel="0C540BF5">
            <w:rPr>
              <w:rFonts w:eastAsiaTheme="majorEastAsia"/>
              <w:rPrChange w:id="434" w:author="Jacob Spoelstra" w:date="2019-02-05T15:18:00Z">
                <w:rPr>
                  <w:rFonts w:eastAsiaTheme="majorEastAsia" w:cstheme="minorHAnsi"/>
                </w:rPr>
              </w:rPrChange>
            </w:rPr>
            <w:delText>, with parallel scoring</w:delText>
          </w:r>
        </w:del>
      </w:ins>
      <w:ins w:id="435" w:author="Tomas Singliar" w:date="2018-11-14T17:30:00Z">
        <w:del w:id="436" w:author="John-Mark Agosta" w:date="2019-02-05T15:30:00Z">
          <w:r w:rsidR="005D255A" w:rsidRPr="2084E0AB" w:rsidDel="0C540BF5">
            <w:rPr>
              <w:rFonts w:eastAsiaTheme="majorEastAsia"/>
              <w:rPrChange w:id="437" w:author="Jacob Spoelstra" w:date="2019-02-05T15:18:00Z">
                <w:rPr>
                  <w:rFonts w:eastAsiaTheme="majorEastAsia" w:cstheme="minorHAnsi"/>
                </w:rPr>
              </w:rPrChange>
            </w:rPr>
            <w:delText xml:space="preserve"> on an elastic cluster</w:delText>
          </w:r>
        </w:del>
      </w:ins>
      <w:ins w:id="438" w:author="Tomas Singliar" w:date="2018-11-14T17:29:00Z">
        <w:del w:id="439" w:author="John-Mark Agosta" w:date="2019-02-05T15:30:00Z">
          <w:r w:rsidR="009111EA" w:rsidRPr="2084E0AB" w:rsidDel="0C540BF5">
            <w:rPr>
              <w:rFonts w:eastAsiaTheme="majorEastAsia"/>
              <w:rPrChange w:id="440" w:author="Jacob Spoelstra" w:date="2019-02-05T15:18:00Z">
                <w:rPr>
                  <w:rFonts w:eastAsiaTheme="majorEastAsia" w:cstheme="minorHAnsi"/>
                </w:rPr>
              </w:rPrChange>
            </w:rPr>
            <w:delText>.</w:delText>
          </w:r>
        </w:del>
      </w:ins>
    </w:p>
    <w:p w14:paraId="54A4EF23" w14:textId="77777777" w:rsidR="00553E45" w:rsidDel="0C540BF5" w:rsidRDefault="00553E45">
      <w:pPr>
        <w:pStyle w:val="ListParagraph"/>
        <w:rPr>
          <w:ins w:id="441" w:author="Tomas Singliar" w:date="2018-11-14T17:19:00Z"/>
          <w:del w:id="442" w:author="John-Mark Agosta" w:date="2019-02-05T15:30:00Z"/>
          <w:rFonts w:asciiTheme="majorHAnsi" w:eastAsiaTheme="majorEastAsia" w:hAnsiTheme="majorHAnsi" w:cstheme="majorBidi"/>
          <w:b/>
          <w:bCs/>
          <w:sz w:val="20"/>
          <w:szCs w:val="20"/>
        </w:rPr>
        <w:pPrChange w:id="443" w:author="Tomas Singliar" w:date="2018-11-14T17:19:00Z">
          <w:pPr>
            <w:pStyle w:val="ListParagraph"/>
            <w:numPr>
              <w:numId w:val="2"/>
            </w:numPr>
            <w:ind w:hanging="360"/>
          </w:pPr>
        </w:pPrChange>
      </w:pPr>
    </w:p>
    <w:p w14:paraId="0EDE3BA0" w14:textId="2F0856C0" w:rsidR="00F93BDF" w:rsidDel="00CA5791" w:rsidRDefault="0030508A" w:rsidP="00CA5791">
      <w:pPr>
        <w:rPr>
          <w:del w:id="444" w:author="Tomas Singliar" w:date="2018-11-14T17:24:00Z"/>
          <w:rFonts w:asciiTheme="majorHAnsi" w:eastAsiaTheme="majorEastAsia" w:hAnsiTheme="majorHAnsi" w:cstheme="majorBidi"/>
          <w:b/>
          <w:bCs/>
          <w:sz w:val="20"/>
        </w:rPr>
      </w:pPr>
      <w:ins w:id="445" w:author="Tomas Singliar" w:date="2018-11-14T17:26:00Z">
        <w:del w:id="446" w:author="John-Mark Agosta" w:date="2019-02-05T15:30:00Z">
          <w:r w:rsidRPr="2084E0AB" w:rsidDel="0C540BF5">
            <w:rPr>
              <w:rFonts w:asciiTheme="majorHAnsi" w:eastAsiaTheme="majorEastAsia" w:hAnsiTheme="majorHAnsi" w:cstheme="majorBidi"/>
              <w:b/>
              <w:bCs/>
              <w:sz w:val="20"/>
            </w:rPr>
            <w:delText>PREREQUISITES</w:delText>
          </w:r>
        </w:del>
      </w:ins>
      <w:del w:id="447" w:author="Tomas Singliar" w:date="2018-11-14T17:24:00Z">
        <w:r w:rsidR="47EEF74C" w:rsidRPr="47EEF74C" w:rsidDel="001A79A5">
          <w:rPr>
            <w:rFonts w:asciiTheme="majorHAnsi" w:eastAsiaTheme="majorEastAsia" w:hAnsiTheme="majorHAnsi" w:cstheme="majorBidi"/>
            <w:b/>
            <w:bCs/>
            <w:sz w:val="20"/>
          </w:rPr>
          <w:delText>Practical examples and case studies</w:delText>
        </w:r>
      </w:del>
    </w:p>
    <w:p w14:paraId="007C9616" w14:textId="46968C61" w:rsidR="00CA5791" w:rsidDel="0C540BF5" w:rsidRDefault="00CA5791">
      <w:pPr>
        <w:rPr>
          <w:del w:id="448" w:author="John-Mark Agosta" w:date="2019-02-05T15:30:00Z"/>
          <w:rFonts w:asciiTheme="majorHAnsi" w:eastAsiaTheme="majorEastAsia" w:hAnsiTheme="majorHAnsi" w:cstheme="majorBidi"/>
          <w:b/>
          <w:bCs/>
          <w:sz w:val="20"/>
          <w:rPrChange w:id="449" w:author="Jacob Spoelstra" w:date="2019-02-05T15:20:00Z">
            <w:rPr>
              <w:del w:id="450" w:author="John-Mark Agosta" w:date="2019-02-05T15:30:00Z"/>
            </w:rPr>
          </w:rPrChange>
        </w:rPr>
      </w:pPr>
    </w:p>
    <w:p w14:paraId="411D7EC2" w14:textId="534F9315" w:rsidR="00CA5791" w:rsidRDefault="00CA5791">
      <w:pPr>
        <w:pStyle w:val="NoSpacing"/>
        <w:jc w:val="both"/>
        <w:rPr>
          <w:ins w:id="451" w:author="John-Mark Agosta" w:date="2019-02-05T15:30:00Z"/>
        </w:rPr>
        <w:pPrChange w:id="452" w:author="Jacob Spoelstra" w:date="2019-02-05T15:38:00Z">
          <w:pPr/>
        </w:pPrChange>
      </w:pPr>
      <w:ins w:id="453" w:author="Tomas Singliar" w:date="2018-11-14T17:26:00Z">
        <w:del w:id="454" w:author="John-Mark Agosta" w:date="2019-02-05T15:30:00Z">
          <w:r w:rsidRPr="2084E0AB" w:rsidDel="0C540BF5">
            <w:rPr>
              <w:rFonts w:asciiTheme="majorHAnsi" w:eastAsiaTheme="majorEastAsia" w:hAnsiTheme="majorHAnsi" w:cstheme="majorBidi"/>
              <w:b/>
              <w:bCs/>
              <w:sz w:val="20"/>
              <w:szCs w:val="20"/>
            </w:rPr>
            <w:delText xml:space="preserve">Participants should have </w:delText>
          </w:r>
          <w:r w:rsidR="00BC4EE8" w:rsidRPr="2084E0AB" w:rsidDel="0C540BF5">
            <w:rPr>
              <w:rFonts w:asciiTheme="majorHAnsi" w:eastAsiaTheme="majorEastAsia" w:hAnsiTheme="majorHAnsi" w:cstheme="majorBidi"/>
              <w:b/>
              <w:bCs/>
              <w:sz w:val="20"/>
              <w:szCs w:val="20"/>
            </w:rPr>
            <w:delText>a</w:delText>
          </w:r>
        </w:del>
      </w:ins>
      <w:ins w:id="455" w:author="Tomas Singliar" w:date="2018-11-14T17:27:00Z">
        <w:del w:id="456" w:author="John-Mark Agosta" w:date="2019-02-05T15:30:00Z">
          <w:r w:rsidR="00BC4EE8" w:rsidRPr="2084E0AB" w:rsidDel="0C540BF5">
            <w:rPr>
              <w:rFonts w:asciiTheme="majorHAnsi" w:eastAsiaTheme="majorEastAsia" w:hAnsiTheme="majorHAnsi" w:cstheme="majorBidi"/>
              <w:b/>
              <w:bCs/>
              <w:sz w:val="20"/>
              <w:szCs w:val="20"/>
            </w:rPr>
            <w:delText>n</w:delText>
          </w:r>
        </w:del>
      </w:ins>
      <w:ins w:id="457" w:author="Tomas Singliar" w:date="2018-11-14T17:26:00Z">
        <w:del w:id="458" w:author="John-Mark Agosta" w:date="2019-02-05T15:30:00Z">
          <w:r w:rsidR="00BC4EE8" w:rsidRPr="2084E0AB" w:rsidDel="0C540BF5">
            <w:rPr>
              <w:rFonts w:asciiTheme="majorHAnsi" w:eastAsiaTheme="majorEastAsia" w:hAnsiTheme="majorHAnsi" w:cstheme="majorBidi"/>
              <w:b/>
              <w:bCs/>
              <w:sz w:val="20"/>
              <w:szCs w:val="20"/>
            </w:rPr>
            <w:delText xml:space="preserve"> Azure subscription </w:delText>
          </w:r>
        </w:del>
      </w:ins>
      <w:ins w:id="459" w:author="Tomas Singliar" w:date="2018-11-14T17:27:00Z">
        <w:del w:id="460" w:author="John-Mark Agosta" w:date="2019-02-05T15:30:00Z">
          <w:r w:rsidR="00BC4EE8" w:rsidRPr="2084E0AB" w:rsidDel="0C540BF5">
            <w:rPr>
              <w:rFonts w:asciiTheme="majorHAnsi" w:eastAsiaTheme="majorEastAsia" w:hAnsiTheme="majorHAnsi" w:cstheme="majorBidi"/>
              <w:b/>
              <w:bCs/>
              <w:sz w:val="20"/>
              <w:szCs w:val="20"/>
            </w:rPr>
            <w:delText xml:space="preserve">activated. </w:delText>
          </w:r>
        </w:del>
      </w:ins>
      <w:ins w:id="461" w:author="Jacob Spoelstra" w:date="2019-02-05T15:18:00Z">
        <w:del w:id="462" w:author="John-Mark Agosta" w:date="2019-02-05T15:30:00Z">
          <w:r w:rsidR="2084E0AB" w:rsidRPr="2084E0AB" w:rsidDel="0C540BF5">
            <w:rPr>
              <w:rFonts w:asciiTheme="majorHAnsi" w:eastAsiaTheme="majorEastAsia" w:hAnsiTheme="majorHAnsi" w:cstheme="majorBidi"/>
              <w:b/>
              <w:bCs/>
              <w:sz w:val="20"/>
              <w:szCs w:val="20"/>
            </w:rPr>
            <w:delText xml:space="preserve">The </w:delText>
          </w:r>
        </w:del>
      </w:ins>
      <w:ins w:id="463" w:author="Tomas Singliar" w:date="2018-11-14T17:27:00Z">
        <w:del w:id="464" w:author="John-Mark Agosta" w:date="2019-02-05T15:30:00Z">
          <w:r w:rsidR="00BC4EE8" w:rsidRPr="2084E0AB" w:rsidDel="0C540BF5">
            <w:rPr>
              <w:rFonts w:asciiTheme="majorHAnsi" w:eastAsiaTheme="majorEastAsia" w:hAnsiTheme="majorHAnsi" w:cstheme="majorBidi"/>
              <w:b/>
              <w:bCs/>
              <w:sz w:val="20"/>
              <w:szCs w:val="20"/>
            </w:rPr>
            <w:delText xml:space="preserve">Free tier </w:delText>
          </w:r>
        </w:del>
      </w:ins>
      <w:ins w:id="465" w:author="Jacob Spoelstra" w:date="2019-02-05T15:19:00Z">
        <w:del w:id="466" w:author="John-Mark Agosta" w:date="2019-02-05T15:30:00Z">
          <w:r w:rsidR="2696B29E" w:rsidRPr="2084E0AB" w:rsidDel="0C540BF5">
            <w:rPr>
              <w:rFonts w:asciiTheme="majorHAnsi" w:eastAsiaTheme="majorEastAsia" w:hAnsiTheme="majorHAnsi" w:cstheme="majorBidi"/>
              <w:b/>
              <w:bCs/>
              <w:sz w:val="20"/>
              <w:szCs w:val="20"/>
            </w:rPr>
            <w:delText>w</w:delText>
          </w:r>
        </w:del>
      </w:ins>
      <w:ins w:id="467" w:author="John-Mark Agosta" w:date="2019-02-05T15:30:00Z">
        <w:r w:rsidR="0C540BF5" w:rsidRPr="1681805B">
          <w:rPr>
            <w:rFonts w:ascii="Calibri Light" w:eastAsia="Calibri Light" w:hAnsi="Calibri Light" w:cs="Calibri Light"/>
            <w:b/>
            <w:bCs/>
            <w:sz w:val="36"/>
            <w:szCs w:val="36"/>
            <w:rPrChange w:id="468" w:author="Jacob Spoelstra" w:date="2019-02-05T15:57:00Z">
              <w:rPr/>
            </w:rPrChange>
          </w:rPr>
          <w:t>TITLE</w:t>
        </w:r>
        <w:r w:rsidR="0C540BF5" w:rsidRPr="0C540BF5">
          <w:rPr>
            <w:rFonts w:ascii="Calibri Light" w:eastAsia="Calibri Light" w:hAnsi="Calibri Light" w:cs="Calibri Light"/>
            <w:sz w:val="36"/>
            <w:szCs w:val="36"/>
            <w:rPrChange w:id="469" w:author="John-Mark Agosta" w:date="2019-02-05T15:30:00Z">
              <w:rPr/>
            </w:rPrChange>
          </w:rPr>
          <w:t xml:space="preserve">: </w:t>
        </w:r>
      </w:ins>
      <w:ins w:id="470" w:author="Jacob Spoelstra" w:date="2019-02-05T16:07:00Z">
        <w:r w:rsidR="14184AB4" w:rsidRPr="34A133CC">
          <w:rPr>
            <w:rStyle w:val="TitleChar"/>
            <w:sz w:val="40"/>
            <w:szCs w:val="40"/>
            <w:rPrChange w:id="471" w:author="Jacob Spoelstra" w:date="2019-02-05T15:39:00Z">
              <w:rPr/>
            </w:rPrChange>
          </w:rPr>
          <w:t xml:space="preserve">Scale-Out </w:t>
        </w:r>
      </w:ins>
      <w:ins w:id="472" w:author="Jacob Spoelstra" w:date="2019-02-05T16:58:00Z">
        <w:r w:rsidR="7CB40ADC" w:rsidRPr="34A133CC">
          <w:rPr>
            <w:rStyle w:val="TitleChar"/>
            <w:sz w:val="40"/>
            <w:szCs w:val="40"/>
            <w:rPrChange w:id="473" w:author="Jacob Spoelstra" w:date="2019-02-05T15:39:00Z">
              <w:rPr/>
            </w:rPrChange>
          </w:rPr>
          <w:t>Data Science with R and Python</w:t>
        </w:r>
      </w:ins>
      <w:ins w:id="474" w:author="John-Mark Agosta" w:date="2019-02-05T15:30:00Z">
        <w:del w:id="475" w:author="Jacob Spoelstra" w:date="2019-02-05T16:07:00Z">
          <w:r w:rsidR="0C540BF5" w:rsidRPr="34A133CC">
            <w:rPr>
              <w:rStyle w:val="TitleChar"/>
              <w:sz w:val="40"/>
              <w:szCs w:val="40"/>
              <w:rPrChange w:id="476" w:author="Jacob Spoelstra" w:date="2019-02-05T15:39:00Z">
                <w:rPr/>
              </w:rPrChange>
            </w:rPr>
            <w:delText>-Source Data Science Toolset</w:delText>
          </w:r>
        </w:del>
        <w:r w:rsidR="0C540BF5" w:rsidRPr="17C14954">
          <w:rPr>
            <w:rStyle w:val="TitleChar"/>
            <w:rPrChange w:id="477" w:author="Jacob Spoelstra" w:date="2019-02-05T15:38:00Z">
              <w:rPr/>
            </w:rPrChange>
          </w:rPr>
          <w:t xml:space="preserve"> </w:t>
        </w:r>
        <w:r w:rsidR="0C540BF5" w:rsidRPr="0C540BF5">
          <w:rPr>
            <w:rFonts w:ascii="Calibri Light" w:eastAsia="Calibri Light" w:hAnsi="Calibri Light" w:cs="Calibri Light"/>
            <w:sz w:val="36"/>
            <w:szCs w:val="36"/>
            <w:rPrChange w:id="478" w:author="John-Mark Agosta" w:date="2019-02-05T15:30:00Z">
              <w:rPr/>
            </w:rPrChange>
          </w:rPr>
          <w:t xml:space="preserve"> </w:t>
        </w:r>
      </w:ins>
    </w:p>
    <w:p w14:paraId="396563E2" w14:textId="7806E7CC" w:rsidR="00CA5791" w:rsidRDefault="0C540BF5">
      <w:pPr>
        <w:rPr>
          <w:ins w:id="479" w:author="John-Mark Agosta" w:date="2019-02-05T15:30:00Z"/>
        </w:rPr>
      </w:pPr>
      <w:ins w:id="480" w:author="John-Mark Agosta" w:date="2019-02-05T15:30:00Z">
        <w:r w:rsidRPr="0C540BF5">
          <w:rPr>
            <w:rFonts w:ascii="Calibri Light" w:eastAsia="Calibri Light" w:hAnsi="Calibri Light" w:cs="Calibri Light"/>
            <w:b/>
            <w:bCs/>
            <w:sz w:val="22"/>
            <w:szCs w:val="22"/>
            <w:rPrChange w:id="481" w:author="John-Mark Agosta" w:date="2019-02-05T15:30:00Z">
              <w:rPr/>
            </w:rPrChange>
          </w:rPr>
          <w:t xml:space="preserve">Tomas Singliar, </w:t>
        </w:r>
        <w:r w:rsidRPr="6552BBE4">
          <w:rPr>
            <w:rFonts w:ascii="Calibri Light" w:eastAsia="Calibri Light" w:hAnsi="Calibri Light" w:cs="Calibri Light"/>
            <w:b/>
            <w:bCs/>
            <w:sz w:val="20"/>
            <w:rPrChange w:id="482" w:author="Jacob Spoelstra" w:date="2019-02-05T16:58:00Z">
              <w:rPr/>
            </w:rPrChange>
          </w:rPr>
          <w:t>Mario Inchiosa, John-Mark Agosta, Hang Zhang</w:t>
        </w:r>
        <w:r w:rsidRPr="0C540BF5">
          <w:rPr>
            <w:rFonts w:ascii="Calibri Light" w:eastAsia="Calibri Light" w:hAnsi="Calibri Light" w:cs="Calibri Light"/>
            <w:b/>
            <w:bCs/>
            <w:sz w:val="22"/>
            <w:szCs w:val="22"/>
            <w:rPrChange w:id="483" w:author="John-Mark Agosta" w:date="2019-02-05T15:30:00Z">
              <w:rPr/>
            </w:rPrChange>
          </w:rPr>
          <w:t xml:space="preserve"> </w:t>
        </w:r>
      </w:ins>
    </w:p>
    <w:p w14:paraId="21874BF6" w14:textId="5CAAAA81" w:rsidR="00CA5791" w:rsidRDefault="0C540BF5">
      <w:pPr>
        <w:rPr>
          <w:ins w:id="484" w:author="John-Mark Agosta" w:date="2019-02-05T15:30:00Z"/>
        </w:rPr>
      </w:pPr>
      <w:ins w:id="485" w:author="John-Mark Agosta" w:date="2019-02-05T15:30:00Z">
        <w:r w:rsidRPr="0C540BF5">
          <w:rPr>
            <w:rFonts w:ascii="Calibri Light" w:eastAsia="Calibri Light" w:hAnsi="Calibri Light" w:cs="Calibri Light"/>
            <w:b/>
            <w:bCs/>
            <w:sz w:val="22"/>
            <w:szCs w:val="22"/>
            <w:rPrChange w:id="486" w:author="John-Mark Agosta" w:date="2019-02-05T15:30:00Z">
              <w:rPr/>
            </w:rPrChange>
          </w:rPr>
          <w:t xml:space="preserve"> </w:t>
        </w:r>
      </w:ins>
    </w:p>
    <w:p w14:paraId="368C9B0D" w14:textId="6A5EB5D5" w:rsidR="00CA5791" w:rsidRDefault="0C540BF5" w:rsidP="656C5E18">
      <w:pPr>
        <w:jc w:val="left"/>
        <w:rPr>
          <w:ins w:id="487" w:author="John-Mark Agosta" w:date="2019-02-05T15:30:00Z"/>
        </w:rPr>
      </w:pPr>
      <w:ins w:id="488" w:author="John-Mark Agosta" w:date="2019-02-05T15:30:00Z">
        <w:r w:rsidRPr="0C540BF5">
          <w:rPr>
            <w:rFonts w:ascii="Calibri Light" w:eastAsia="Calibri Light" w:hAnsi="Calibri Light" w:cs="Calibri Light"/>
            <w:sz w:val="22"/>
            <w:szCs w:val="22"/>
            <w:rPrChange w:id="489" w:author="John-Mark Agosta" w:date="2019-02-05T15:30:00Z">
              <w:rPr/>
            </w:rPrChange>
          </w:rPr>
          <w:t>Microsoft</w:t>
        </w:r>
        <w:r w:rsidRPr="0C540BF5">
          <w:rPr>
            <w:rFonts w:ascii="Calibri Light" w:eastAsia="Calibri Light" w:hAnsi="Calibri Light" w:cs="Calibri Light"/>
            <w:sz w:val="20"/>
            <w:rPrChange w:id="490" w:author="John-Mark Agosta" w:date="2019-02-05T15:30:00Z">
              <w:rPr/>
            </w:rPrChange>
          </w:rPr>
          <w:t xml:space="preserve"> Corporation </w:t>
        </w:r>
      </w:ins>
    </w:p>
    <w:p w14:paraId="7E36C77B" w14:textId="4B33D237" w:rsidR="00CA5791" w:rsidRDefault="0C540BF5" w:rsidP="656C5E18">
      <w:pPr>
        <w:jc w:val="left"/>
        <w:rPr>
          <w:ins w:id="491" w:author="John-Mark Agosta" w:date="2019-02-05T15:30:00Z"/>
        </w:rPr>
      </w:pPr>
      <w:ins w:id="492" w:author="John-Mark Agosta" w:date="2019-02-05T15:30:00Z">
        <w:r w:rsidRPr="0C540BF5">
          <w:rPr>
            <w:rFonts w:ascii="Calibri Light" w:eastAsia="Calibri Light" w:hAnsi="Calibri Light" w:cs="Calibri Light"/>
            <w:szCs w:val="18"/>
            <w:rPrChange w:id="493" w:author="John-Mark Agosta" w:date="2019-02-05T15:30:00Z">
              <w:rPr/>
            </w:rPrChange>
          </w:rPr>
          <w:t xml:space="preserve">One Microsoft Way </w:t>
        </w:r>
      </w:ins>
      <w:ins w:id="494" w:author="Jacob Spoelstra" w:date="2019-02-05T15:19:00Z">
        <w:r w:rsidR="00CA5791">
          <w:br/>
        </w:r>
      </w:ins>
      <w:ins w:id="495" w:author="John-Mark Agosta" w:date="2019-02-05T15:30:00Z">
        <w:r w:rsidRPr="0C540BF5">
          <w:rPr>
            <w:rFonts w:ascii="Calibri Light" w:eastAsia="Calibri Light" w:hAnsi="Calibri Light" w:cs="Calibri Light"/>
            <w:szCs w:val="18"/>
            <w:rPrChange w:id="496" w:author="John-Mark Agosta" w:date="2019-02-05T15:30:00Z">
              <w:rPr/>
            </w:rPrChange>
          </w:rPr>
          <w:t xml:space="preserve"> Redmond, Washington, 98052, USA</w:t>
        </w:r>
        <w:r w:rsidRPr="0C540BF5">
          <w:rPr>
            <w:rFonts w:ascii="Calibri Light" w:eastAsia="Calibri Light" w:hAnsi="Calibri Light" w:cs="Calibri Light"/>
            <w:sz w:val="20"/>
            <w:rPrChange w:id="497" w:author="John-Mark Agosta" w:date="2019-02-05T15:30:00Z">
              <w:rPr/>
            </w:rPrChange>
          </w:rPr>
          <w:t xml:space="preserve"> </w:t>
        </w:r>
      </w:ins>
      <w:ins w:id="498" w:author="Jacob Spoelstra" w:date="2019-02-05T15:19:00Z">
        <w:r w:rsidR="00CA5791">
          <w:br/>
        </w:r>
      </w:ins>
      <w:ins w:id="499" w:author="John-Mark Agosta" w:date="2019-02-05T15:30:00Z">
        <w:r w:rsidRPr="0C540BF5">
          <w:rPr>
            <w:rFonts w:ascii="Calibri Light" w:eastAsia="Calibri Light" w:hAnsi="Calibri Light" w:cs="Calibri Light"/>
            <w:sz w:val="20"/>
            <w:rPrChange w:id="500" w:author="John-Mark Agosta" w:date="2019-02-05T15:30:00Z">
              <w:rPr/>
            </w:rPrChange>
          </w:rPr>
          <w:t xml:space="preserve"> {tomas.singliar, marinch, joagosta, hangzh}@microsoft.com </w:t>
        </w:r>
      </w:ins>
    </w:p>
    <w:p w14:paraId="3DCB6C6D" w14:textId="552B2FB8" w:rsidR="00CA5791" w:rsidRDefault="0C540BF5" w:rsidP="0C540BF5">
      <w:pPr>
        <w:rPr>
          <w:ins w:id="501" w:author="John-Mark Agosta" w:date="2019-02-05T15:30:00Z"/>
        </w:rPr>
      </w:pPr>
      <w:ins w:id="502" w:author="John-Mark Agosta" w:date="2019-02-05T15:30:00Z">
        <w:r w:rsidRPr="6552BBE4">
          <w:rPr>
            <w:rFonts w:ascii="Calibri Light" w:eastAsia="Calibri Light" w:hAnsi="Calibri Light" w:cs="Calibri Light"/>
            <w:sz w:val="20"/>
            <w:rPrChange w:id="503" w:author="Jacob Spoelstra" w:date="2019-02-05T16:58:00Z">
              <w:rPr/>
            </w:rPrChange>
          </w:rPr>
          <w:t xml:space="preserve"> </w:t>
        </w:r>
      </w:ins>
    </w:p>
    <w:p w14:paraId="2220CA42" w14:textId="4AA899A8" w:rsidR="00CA5791" w:rsidRDefault="0C540BF5" w:rsidP="0C540BF5">
      <w:pPr>
        <w:rPr>
          <w:ins w:id="504" w:author="John-Mark Agosta" w:date="2019-02-05T15:30:00Z"/>
        </w:rPr>
      </w:pPr>
      <w:ins w:id="505" w:author="John-Mark Agosta" w:date="2019-02-05T15:30:00Z">
        <w:r w:rsidRPr="0C540BF5">
          <w:rPr>
            <w:rFonts w:ascii="Calibri" w:eastAsia="Calibri" w:hAnsi="Calibri" w:cs="Calibri"/>
            <w:b/>
            <w:bCs/>
            <w:sz w:val="22"/>
            <w:szCs w:val="22"/>
            <w:rPrChange w:id="506" w:author="John-Mark Agosta" w:date="2019-02-05T15:30:00Z">
              <w:rPr/>
            </w:rPrChange>
          </w:rPr>
          <w:t xml:space="preserve">CORRESPONDING AUTHOR: </w:t>
        </w:r>
        <w:r w:rsidRPr="0C540BF5">
          <w:rPr>
            <w:rFonts w:ascii="Calibri" w:eastAsia="Calibri" w:hAnsi="Calibri" w:cs="Calibri"/>
            <w:sz w:val="22"/>
            <w:szCs w:val="22"/>
            <w:rPrChange w:id="507" w:author="John-Mark Agosta" w:date="2019-02-05T15:30:00Z">
              <w:rPr/>
            </w:rPrChange>
          </w:rPr>
          <w:t xml:space="preserve">Tomas Singliar – </w:t>
        </w:r>
        <w:r w:rsidRPr="0C540BF5">
          <w:rPr>
            <w:rFonts w:ascii="Calibri Light" w:eastAsia="Calibri Light" w:hAnsi="Calibri Light" w:cs="Calibri Light"/>
            <w:sz w:val="20"/>
            <w:rPrChange w:id="508" w:author="John-Mark Agosta" w:date="2019-02-05T15:30:00Z">
              <w:rPr/>
            </w:rPrChange>
          </w:rPr>
          <w:t>Tomas.Singliar@microsoft.com</w:t>
        </w:r>
        <w:r w:rsidRPr="0C540BF5">
          <w:rPr>
            <w:rFonts w:ascii="Calibri" w:eastAsia="Calibri" w:hAnsi="Calibri" w:cs="Calibri"/>
            <w:sz w:val="22"/>
            <w:szCs w:val="22"/>
            <w:rPrChange w:id="509" w:author="John-Mark Agosta" w:date="2019-02-05T15:30:00Z">
              <w:rPr/>
            </w:rPrChange>
          </w:rPr>
          <w:t xml:space="preserve"> </w:t>
        </w:r>
      </w:ins>
    </w:p>
    <w:p w14:paraId="0694F823" w14:textId="7F7CAA6D" w:rsidR="00CA5791" w:rsidRDefault="0C540BF5" w:rsidP="0C540BF5">
      <w:pPr>
        <w:rPr>
          <w:ins w:id="510" w:author="John-Mark Agosta" w:date="2019-02-05T15:30:00Z"/>
        </w:rPr>
      </w:pPr>
      <w:ins w:id="511" w:author="John-Mark Agosta" w:date="2019-02-05T15:30:00Z">
        <w:r w:rsidRPr="6552BBE4">
          <w:rPr>
            <w:rFonts w:ascii="Calibri Light" w:eastAsia="Calibri Light" w:hAnsi="Calibri Light" w:cs="Calibri Light"/>
            <w:sz w:val="20"/>
            <w:rPrChange w:id="512" w:author="Jacob Spoelstra" w:date="2019-02-05T16:58:00Z">
              <w:rPr/>
            </w:rPrChange>
          </w:rPr>
          <w:t xml:space="preserve"> </w:t>
        </w:r>
      </w:ins>
    </w:p>
    <w:p w14:paraId="6A1A988E" w14:textId="078B973D" w:rsidR="00CA5791" w:rsidRDefault="0C540BF5">
      <w:pPr>
        <w:pStyle w:val="NoSpacing"/>
        <w:rPr>
          <w:ins w:id="513" w:author="John-Mark Agosta" w:date="2019-02-05T15:30:00Z"/>
        </w:rPr>
        <w:pPrChange w:id="514" w:author="Jacob Spoelstra" w:date="2019-02-05T15:38:00Z">
          <w:pPr/>
        </w:pPrChange>
      </w:pPr>
      <w:ins w:id="515" w:author="John-Mark Agosta" w:date="2019-02-05T15:30:00Z">
        <w:r w:rsidRPr="17C14954">
          <w:rPr>
            <w:b/>
            <w:bCs/>
            <w:rPrChange w:id="516" w:author="Jacob Spoelstra" w:date="2019-02-05T15:38:00Z">
              <w:rPr/>
            </w:rPrChange>
          </w:rPr>
          <w:t>HANDS-ON TUTORIAL DURATION:</w:t>
        </w:r>
        <w:r w:rsidRPr="17C14954">
          <w:rPr>
            <w:rPrChange w:id="517" w:author="Jacob Spoelstra" w:date="2019-02-05T15:38:00Z">
              <w:rPr/>
            </w:rPrChange>
          </w:rPr>
          <w:t xml:space="preserve"> 6 hours (2x 3 hour sessions) </w:t>
        </w:r>
      </w:ins>
    </w:p>
    <w:p w14:paraId="03353E29" w14:textId="4D18D4FA" w:rsidR="00CA5791" w:rsidRDefault="0C540BF5">
      <w:pPr>
        <w:rPr>
          <w:ins w:id="518" w:author="John-Mark Agosta" w:date="2019-02-05T15:30:00Z"/>
        </w:rPr>
      </w:pPr>
      <w:ins w:id="519" w:author="John-Mark Agosta" w:date="2019-02-05T15:30:00Z">
        <w:r w:rsidRPr="6552BBE4">
          <w:rPr>
            <w:rFonts w:ascii="Calibri Light" w:eastAsia="Calibri Light" w:hAnsi="Calibri Light" w:cs="Calibri Light"/>
            <w:sz w:val="20"/>
            <w:rPrChange w:id="520" w:author="Jacob Spoelstra" w:date="2019-02-05T16:58:00Z">
              <w:rPr/>
            </w:rPrChange>
          </w:rPr>
          <w:t xml:space="preserve"> </w:t>
        </w:r>
      </w:ins>
    </w:p>
    <w:p w14:paraId="44010D64" w14:textId="15B32349" w:rsidR="00CA5791" w:rsidRDefault="0C540BF5">
      <w:pPr>
        <w:rPr>
          <w:ins w:id="521" w:author="John-Mark Agosta" w:date="2019-02-05T15:30:00Z"/>
        </w:rPr>
      </w:pPr>
      <w:ins w:id="522" w:author="John-Mark Agosta" w:date="2019-02-05T15:30:00Z">
        <w:r w:rsidRPr="0C540BF5">
          <w:rPr>
            <w:rFonts w:ascii="Calibri" w:eastAsia="Calibri" w:hAnsi="Calibri" w:cs="Calibri"/>
            <w:b/>
            <w:bCs/>
            <w:caps/>
            <w:sz w:val="22"/>
            <w:szCs w:val="22"/>
            <w:rPrChange w:id="523" w:author="John-Mark Agosta" w:date="2019-02-05T15:30:00Z">
              <w:rPr/>
            </w:rPrChange>
          </w:rPr>
          <w:t>TARGET AUDIENCE</w:t>
        </w:r>
        <w:r w:rsidRPr="0C540BF5">
          <w:rPr>
            <w:rFonts w:ascii="Calibri" w:eastAsia="Calibri" w:hAnsi="Calibri" w:cs="Calibri"/>
            <w:b/>
            <w:bCs/>
            <w:sz w:val="22"/>
            <w:szCs w:val="22"/>
            <w:rPrChange w:id="524" w:author="John-Mark Agosta" w:date="2019-02-05T15:30:00Z">
              <w:rPr/>
            </w:rPrChange>
          </w:rPr>
          <w:t xml:space="preserve">: </w:t>
        </w:r>
        <w:r w:rsidRPr="2A34F6AF">
          <w:rPr>
            <w:rFonts w:asciiTheme="minorHAnsi" w:eastAsiaTheme="minorEastAsia" w:hAnsiTheme="minorHAnsi" w:cstheme="minorBidi"/>
            <w:b/>
            <w:bCs/>
            <w:sz w:val="22"/>
            <w:szCs w:val="22"/>
            <w:rPrChange w:id="525" w:author="Jacob Spoelstra" w:date="2019-02-05T15:34:00Z">
              <w:rPr/>
            </w:rPrChange>
          </w:rPr>
          <w:t xml:space="preserve"> </w:t>
        </w:r>
        <w:r w:rsidRPr="0D3DA169">
          <w:rPr>
            <w:rFonts w:asciiTheme="minorHAnsi" w:eastAsiaTheme="minorEastAsia" w:hAnsiTheme="minorHAnsi" w:cstheme="minorBidi"/>
            <w:sz w:val="22"/>
            <w:szCs w:val="22"/>
            <w:rPrChange w:id="526" w:author="Jacob Spoelstra" w:date="2019-02-05T15:34:00Z">
              <w:rPr/>
            </w:rPrChange>
          </w:rPr>
          <w:t>Intermediate level in knowledge and practice of machine learning</w:t>
        </w:r>
        <w:r w:rsidRPr="2A34F6AF">
          <w:rPr>
            <w:rFonts w:asciiTheme="minorHAnsi" w:eastAsiaTheme="minorEastAsia" w:hAnsiTheme="minorHAnsi" w:cstheme="minorBidi"/>
            <w:sz w:val="22"/>
            <w:szCs w:val="22"/>
            <w:rPrChange w:id="527" w:author="Jacob Spoelstra" w:date="2019-02-05T15:34:00Z">
              <w:rPr/>
            </w:rPrChange>
          </w:rPr>
          <w:t>, R and Python</w:t>
        </w:r>
        <w:r w:rsidRPr="0C540BF5">
          <w:rPr>
            <w:rFonts w:ascii="Calibri" w:eastAsia="Calibri" w:hAnsi="Calibri" w:cs="Calibri"/>
            <w:sz w:val="22"/>
            <w:szCs w:val="22"/>
            <w:rPrChange w:id="528" w:author="John-Mark Agosta" w:date="2019-02-05T15:30:00Z">
              <w:rPr/>
            </w:rPrChange>
          </w:rPr>
          <w:t xml:space="preserve"> </w:t>
        </w:r>
      </w:ins>
    </w:p>
    <w:p w14:paraId="10ACBD45" w14:textId="2234816B" w:rsidR="00CA5791" w:rsidRDefault="0C540BF5">
      <w:pPr>
        <w:rPr>
          <w:ins w:id="529" w:author="John-Mark Agosta" w:date="2019-02-05T15:30:00Z"/>
        </w:rPr>
      </w:pPr>
      <w:ins w:id="530" w:author="John-Mark Agosta" w:date="2019-02-05T15:30:00Z">
        <w:r w:rsidRPr="6552BBE4">
          <w:rPr>
            <w:rFonts w:ascii="Calibri Light" w:eastAsia="Calibri Light" w:hAnsi="Calibri Light" w:cs="Calibri Light"/>
            <w:sz w:val="20"/>
            <w:rPrChange w:id="531" w:author="Jacob Spoelstra" w:date="2019-02-05T16:58:00Z">
              <w:rPr/>
            </w:rPrChange>
          </w:rPr>
          <w:t xml:space="preserve"> </w:t>
        </w:r>
      </w:ins>
    </w:p>
    <w:p w14:paraId="34B070C8" w14:textId="6DA2E5E6" w:rsidR="00CA5791" w:rsidRDefault="0C540BF5">
      <w:pPr>
        <w:pStyle w:val="NoSpacing"/>
        <w:rPr>
          <w:ins w:id="532" w:author="John-Mark Agosta" w:date="2019-02-05T15:30:00Z"/>
        </w:rPr>
        <w:pPrChange w:id="533" w:author="Jacob Spoelstra" w:date="2019-02-05T15:36:00Z">
          <w:pPr/>
        </w:pPrChange>
      </w:pPr>
      <w:ins w:id="534" w:author="John-Mark Agosta" w:date="2019-02-05T15:30:00Z">
        <w:r w:rsidRPr="01B04982">
          <w:rPr>
            <w:b/>
            <w:bCs/>
            <w:rPrChange w:id="535" w:author="Jacob Spoelstra" w:date="2019-02-05T15:57:00Z">
              <w:rPr/>
            </w:rPrChange>
          </w:rPr>
          <w:t xml:space="preserve">ABSTRACT </w:t>
        </w:r>
      </w:ins>
      <w:ins w:id="536" w:author="Jacob Spoelstra" w:date="2019-02-05T15:19:00Z">
        <w:r w:rsidR="00CA5791">
          <w:br/>
        </w:r>
      </w:ins>
      <w:ins w:id="537" w:author="John-Mark Agosta" w:date="2019-02-05T15:30:00Z">
        <w:r w:rsidRPr="495C6A71">
          <w:rPr>
            <w:rPrChange w:id="538" w:author="Jacob Spoelstra" w:date="2019-02-05T15:36:00Z">
              <w:rPr/>
            </w:rPrChange>
          </w:rPr>
          <w:t xml:space="preserve"> Python and R dominate the domain of data science software. However, when it comes to scalable analysis, or deployment of trained models into production, barriers still exist. Many data scientists are hindered by a limited suite of available functions to handle large datasets efficiently, and knowledge about the appropriate computing environments to scale R and Python scripts from desktop analysis to elastic and distributed cloud services. Another productivity limitation is the tedium of the experimentation loop in which the right preprocessing, model, and hyperparameters are found. </w:t>
        </w:r>
      </w:ins>
    </w:p>
    <w:p w14:paraId="392915EC" w14:textId="2E7A129E" w:rsidR="00CA5791" w:rsidRDefault="0C540BF5">
      <w:pPr>
        <w:pStyle w:val="NoSpacing"/>
        <w:rPr>
          <w:ins w:id="539" w:author="John-Mark Agosta" w:date="2019-02-05T15:30:00Z"/>
        </w:rPr>
        <w:pPrChange w:id="540" w:author="Jacob Spoelstra" w:date="2019-02-05T15:36:00Z">
          <w:pPr/>
        </w:pPrChange>
      </w:pPr>
      <w:ins w:id="541" w:author="John-Mark Agosta" w:date="2019-02-05T15:30:00Z">
        <w:r w:rsidRPr="495C6A71">
          <w:rPr>
            <w:rPrChange w:id="542" w:author="Jacob Spoelstra" w:date="2019-02-05T15:36:00Z">
              <w:rPr/>
            </w:rPrChange>
          </w:rPr>
          <w:t xml:space="preserve"> </w:t>
        </w:r>
      </w:ins>
    </w:p>
    <w:p w14:paraId="7FF6F80C" w14:textId="5C2CC684" w:rsidR="00CA5791" w:rsidRDefault="0C540BF5">
      <w:pPr>
        <w:pStyle w:val="NoSpacing"/>
        <w:rPr>
          <w:ins w:id="543" w:author="John-Mark Agosta" w:date="2019-02-05T15:30:00Z"/>
        </w:rPr>
        <w:pPrChange w:id="544" w:author="Jacob Spoelstra" w:date="2019-02-05T15:36:00Z">
          <w:pPr/>
        </w:pPrChange>
      </w:pPr>
      <w:ins w:id="545" w:author="John-Mark Agosta" w:date="2019-02-05T15:30:00Z">
        <w:r w:rsidRPr="495C6A71">
          <w:rPr>
            <w:rPrChange w:id="546" w:author="Jacob Spoelstra" w:date="2019-02-05T15:36:00Z">
              <w:rPr/>
            </w:rPrChange>
          </w:rPr>
          <w:t xml:space="preserve">In this tutorial, we will demonstrate how to create scalable machine learning pipelines in R and Python with emphasis on scaling on Spark clusters.  We will model the data science journey by first prototyping locally and then show how to move the data science process to the Cloud, to exploit larger compute resources and data colocation that various Spark implementations offer. In particular, the attendees will see how to build, persist, and consume machine learning models using distributed machine learning functions in Python and R. Armed with a distributed compute platform, we will show how Microsoft’s AutoML library can automate the search for the best model. </w:t>
        </w:r>
      </w:ins>
    </w:p>
    <w:p w14:paraId="79D9BC9C" w14:textId="1B699ABB" w:rsidR="00CA5791" w:rsidRDefault="0C540BF5">
      <w:pPr>
        <w:pStyle w:val="NoSpacing"/>
        <w:rPr>
          <w:ins w:id="547" w:author="John-Mark Agosta" w:date="2019-02-05T15:30:00Z"/>
        </w:rPr>
        <w:pPrChange w:id="548" w:author="Jacob Spoelstra" w:date="2019-02-05T15:36:00Z">
          <w:pPr/>
        </w:pPrChange>
      </w:pPr>
      <w:ins w:id="549" w:author="John-Mark Agosta" w:date="2019-02-05T15:30:00Z">
        <w:r w:rsidRPr="495C6A71">
          <w:rPr>
            <w:rPrChange w:id="550" w:author="Jacob Spoelstra" w:date="2019-02-05T15:36:00Z">
              <w:rPr/>
            </w:rPrChange>
          </w:rPr>
          <w:t xml:space="preserve"> </w:t>
        </w:r>
      </w:ins>
    </w:p>
    <w:p w14:paraId="15A305F2" w14:textId="070D41D4" w:rsidR="00CA5791" w:rsidRDefault="0C540BF5">
      <w:pPr>
        <w:pStyle w:val="NoSpacing"/>
        <w:rPr>
          <w:ins w:id="551" w:author="John-Mark Agosta" w:date="2019-02-05T15:30:00Z"/>
        </w:rPr>
        <w:pPrChange w:id="552" w:author="Jacob Spoelstra" w:date="2019-02-05T15:36:00Z">
          <w:pPr/>
        </w:pPrChange>
      </w:pPr>
      <w:ins w:id="553" w:author="John-Mark Agosta" w:date="2019-02-05T15:30:00Z">
        <w:r w:rsidRPr="495C6A71">
          <w:rPr>
            <w:rPrChange w:id="554" w:author="Jacob Spoelstra" w:date="2019-02-05T15:36:00Z">
              <w:rPr/>
            </w:rPrChange>
          </w:rPr>
          <w:t xml:space="preserve">We will provide hands-on exercises drawing on recent </w:t>
        </w:r>
        <w:del w:id="555" w:author="Mario Inchiosa" w:date="2019-02-05T16:18:00Z">
          <w:r w:rsidRPr="495C6A71" w:rsidDel="00CA2581">
            <w:rPr>
              <w:rPrChange w:id="556" w:author="Jacob Spoelstra" w:date="2019-02-05T15:36:00Z">
                <w:rPr/>
              </w:rPrChange>
            </w:rPr>
            <w:delText xml:space="preserve">some </w:delText>
          </w:r>
        </w:del>
        <w:r w:rsidRPr="495C6A71">
          <w:rPr>
            <w:rPrChange w:id="557" w:author="Jacob Spoelstra" w:date="2019-02-05T15:36:00Z">
              <w:rPr/>
            </w:rPrChange>
          </w:rPr>
          <w:t>examples from time series forecasting, Active Learning, and Reinforcement Learning. Code samples will be available in a public GitHub repository. Spark</w:t>
        </w:r>
        <w:del w:id="558" w:author="Mario Inchiosa" w:date="2019-02-05T16:18:00Z">
          <w:r w:rsidRPr="495C6A71" w:rsidDel="00C529AF">
            <w:rPr>
              <w:rPrChange w:id="559" w:author="Jacob Spoelstra" w:date="2019-02-05T15:36:00Z">
                <w:rPr/>
              </w:rPrChange>
            </w:rPr>
            <w:delText>,</w:delText>
          </w:r>
        </w:del>
        <w:r w:rsidRPr="495C6A71">
          <w:rPr>
            <w:rPrChange w:id="560" w:author="Jacob Spoelstra" w:date="2019-02-05T15:36:00Z">
              <w:rPr/>
            </w:rPrChange>
          </w:rPr>
          <w:t xml:space="preserve"> and AzureML Compute clusters will be the target distributed platforms; participants will do exercises on Data Science Virtual Machines using RStudio and Jupyter notebooks.   </w:t>
        </w:r>
      </w:ins>
    </w:p>
    <w:p w14:paraId="3B1F27E1" w14:textId="3138C5A3" w:rsidR="00CA5791" w:rsidRDefault="0C540BF5">
      <w:pPr>
        <w:rPr>
          <w:ins w:id="561" w:author="John-Mark Agosta" w:date="2019-02-05T15:30:00Z"/>
        </w:rPr>
      </w:pPr>
      <w:ins w:id="562" w:author="John-Mark Agosta" w:date="2019-02-05T15:30:00Z">
        <w:r w:rsidRPr="6552BBE4">
          <w:rPr>
            <w:rFonts w:ascii="Calibri Light" w:eastAsia="Calibri Light" w:hAnsi="Calibri Light" w:cs="Calibri Light"/>
            <w:sz w:val="20"/>
            <w:rPrChange w:id="563" w:author="Jacob Spoelstra" w:date="2019-02-05T16:58:00Z">
              <w:rPr/>
            </w:rPrChange>
          </w:rPr>
          <w:t xml:space="preserve"> </w:t>
        </w:r>
      </w:ins>
    </w:p>
    <w:p w14:paraId="07FFB3B2" w14:textId="3FD83905" w:rsidR="00CA5791" w:rsidRDefault="0C540BF5" w:rsidP="0C540BF5">
      <w:pPr>
        <w:rPr>
          <w:ins w:id="564" w:author="John-Mark Agosta" w:date="2019-02-05T15:30:00Z"/>
        </w:rPr>
      </w:pPr>
      <w:ins w:id="565" w:author="John-Mark Agosta" w:date="2019-02-05T15:30:00Z">
        <w:r w:rsidRPr="6552BBE4">
          <w:rPr>
            <w:rFonts w:ascii="Calibri Light" w:eastAsia="Calibri Light" w:hAnsi="Calibri Light" w:cs="Calibri Light"/>
            <w:sz w:val="20"/>
            <w:rPrChange w:id="566" w:author="Jacob Spoelstra" w:date="2019-02-05T16:58:00Z">
              <w:rPr/>
            </w:rPrChange>
          </w:rPr>
          <w:t xml:space="preserve"> </w:t>
        </w:r>
      </w:ins>
    </w:p>
    <w:p w14:paraId="3B98EB76" w14:textId="6DA48436" w:rsidR="00CA5791" w:rsidRDefault="0C540BF5" w:rsidP="0C540BF5">
      <w:pPr>
        <w:rPr>
          <w:ins w:id="567" w:author="John-Mark Agosta" w:date="2019-02-05T15:30:00Z"/>
        </w:rPr>
      </w:pPr>
      <w:ins w:id="568" w:author="John-Mark Agosta" w:date="2019-02-05T15:30:00Z">
        <w:r w:rsidRPr="0C540BF5">
          <w:rPr>
            <w:rFonts w:ascii="Calibri" w:eastAsia="Calibri" w:hAnsi="Calibri" w:cs="Calibri"/>
            <w:b/>
            <w:bCs/>
            <w:sz w:val="22"/>
            <w:szCs w:val="22"/>
            <w:rPrChange w:id="569" w:author="John-Mark Agosta" w:date="2019-02-05T15:30:00Z">
              <w:rPr/>
            </w:rPrChange>
          </w:rPr>
          <w:t>TUTORIAL OUTLINE</w:t>
        </w:r>
        <w:r w:rsidRPr="0C540BF5">
          <w:rPr>
            <w:rFonts w:ascii="Calibri" w:eastAsia="Calibri" w:hAnsi="Calibri" w:cs="Calibri"/>
            <w:sz w:val="22"/>
            <w:szCs w:val="22"/>
            <w:rPrChange w:id="570" w:author="John-Mark Agosta" w:date="2019-02-05T15:30:00Z">
              <w:rPr/>
            </w:rPrChange>
          </w:rPr>
          <w:t xml:space="preserve"> </w:t>
        </w:r>
      </w:ins>
    </w:p>
    <w:p w14:paraId="539F0AAB" w14:textId="31C7142F" w:rsidR="00CA5791" w:rsidRDefault="0C540BF5">
      <w:pPr>
        <w:pStyle w:val="NoSpacing"/>
        <w:rPr>
          <w:ins w:id="571" w:author="Jacob Spoelstra" w:date="2019-02-05T15:41:00Z"/>
        </w:rPr>
        <w:pPrChange w:id="572" w:author="Jacob Spoelstra" w:date="2019-02-05T15:36:00Z">
          <w:pPr/>
        </w:pPrChange>
      </w:pPr>
      <w:r w:rsidRPr="5AD13534">
        <w:rPr>
          <w:rPrChange w:id="573" w:author="Jacob Spoelstra" w:date="2019-02-05T15:36:00Z">
            <w:rPr/>
          </w:rPrChange>
        </w:rPr>
        <w:t xml:space="preserve">1. </w:t>
      </w:r>
      <w:del w:id="574" w:author="Jacob Spoelstra" w:date="2019-02-05T15:41:00Z">
        <w:r w:rsidRPr="5AD13534" w:rsidDel="5D51C85A">
          <w:rPr>
            <w:rPrChange w:id="575" w:author="Jacob Spoelstra" w:date="2019-02-05T15:36:00Z">
              <w:rPr/>
            </w:rPrChange>
          </w:rPr>
          <w:delText xml:space="preserve">    </w:delText>
        </w:r>
      </w:del>
      <w:r w:rsidRPr="5AD13534">
        <w:rPr>
          <w:b/>
          <w:bCs/>
          <w:rPrChange w:id="576" w:author="Jacob Spoelstra" w:date="2019-02-05T15:36:00Z">
            <w:rPr/>
          </w:rPrChange>
        </w:rPr>
        <w:t>Introduction</w:t>
      </w:r>
      <w:r w:rsidRPr="5AD13534">
        <w:rPr>
          <w:rPrChange w:id="577" w:author="Jacob Spoelstra" w:date="2019-02-05T15:36:00Z">
            <w:rPr/>
          </w:rPrChange>
        </w:rPr>
        <w:t xml:space="preserve">: </w:t>
      </w:r>
    </w:p>
    <w:p w14:paraId="06170AEB" w14:textId="149D99F1" w:rsidR="00CA5791" w:rsidRDefault="0C540BF5">
      <w:pPr>
        <w:pStyle w:val="NoSpacing"/>
        <w:rPr>
          <w:ins w:id="578" w:author="John-Mark Agosta" w:date="2019-02-05T15:30:00Z"/>
        </w:rPr>
        <w:pPrChange w:id="579" w:author="Jacob Spoelstra" w:date="2019-02-05T15:36:00Z">
          <w:pPr/>
        </w:pPrChange>
      </w:pPr>
      <w:ins w:id="580" w:author="John-Mark Agosta" w:date="2019-02-05T15:30:00Z">
        <w:r w:rsidRPr="5AD13534">
          <w:rPr>
            <w:rPrChange w:id="581" w:author="Jacob Spoelstra" w:date="2019-02-05T15:36:00Z">
              <w:rPr/>
            </w:rPrChange>
          </w:rPr>
          <w:t xml:space="preserve">Scaling up your data science process - issues and solutions </w:t>
        </w:r>
      </w:ins>
    </w:p>
    <w:p w14:paraId="3F5C77FB" w14:textId="479ADBC2" w:rsidR="00CA5791" w:rsidRDefault="0C540BF5">
      <w:pPr>
        <w:pStyle w:val="NoSpacing"/>
        <w:rPr>
          <w:ins w:id="582" w:author="John-Mark Agosta" w:date="2019-02-05T15:30:00Z"/>
        </w:rPr>
        <w:pPrChange w:id="583" w:author="Jacob Spoelstra" w:date="2019-02-05T15:36:00Z">
          <w:pPr/>
        </w:pPrChange>
      </w:pPr>
      <w:ins w:id="584" w:author="John-Mark Agosta" w:date="2019-02-05T15:30:00Z">
        <w:r w:rsidRPr="5AD13534">
          <w:rPr>
            <w:rPrChange w:id="585" w:author="Jacob Spoelstra" w:date="2019-02-05T15:36:00Z">
              <w:rPr/>
            </w:rPrChange>
          </w:rPr>
          <w:t xml:space="preserve">What limits the scalability of your code in face of large data? What techniques can be used to overcome those limits? What libraries can I use in Python? In R? </w:t>
        </w:r>
      </w:ins>
    </w:p>
    <w:p w14:paraId="0F949797" w14:textId="0B7D236D" w:rsidR="00CA5791" w:rsidRDefault="0C540BF5">
      <w:pPr>
        <w:pStyle w:val="NoSpacing"/>
        <w:rPr>
          <w:ins w:id="586" w:author="John-Mark Agosta" w:date="2019-02-05T15:30:00Z"/>
        </w:rPr>
        <w:pPrChange w:id="587" w:author="Jacob Spoelstra" w:date="2019-02-05T15:36:00Z">
          <w:pPr/>
        </w:pPrChange>
      </w:pPr>
      <w:ins w:id="588" w:author="John-Mark Agosta" w:date="2019-02-05T15:30:00Z">
        <w:r w:rsidRPr="5AD13534">
          <w:rPr>
            <w:rPrChange w:id="589" w:author="Jacob Spoelstra" w:date="2019-02-05T15:36:00Z">
              <w:rPr/>
            </w:rPrChange>
          </w:rPr>
          <w:t xml:space="preserve">What limits your modeling productivity? How do I navigate the space of modeling choices - preprocessing sequences, models, hyperparameters? </w:t>
        </w:r>
      </w:ins>
    </w:p>
    <w:p w14:paraId="350A4096" w14:textId="2B796A7A" w:rsidR="00CA5791" w:rsidRDefault="0C540BF5">
      <w:pPr>
        <w:rPr>
          <w:ins w:id="590" w:author="John-Mark Agosta" w:date="2019-02-05T15:30:00Z"/>
        </w:rPr>
      </w:pPr>
      <w:ins w:id="591" w:author="John-Mark Agosta" w:date="2019-02-05T15:30:00Z">
        <w:r w:rsidRPr="6552BBE4">
          <w:rPr>
            <w:rFonts w:ascii="Calibri Light" w:eastAsia="Calibri Light" w:hAnsi="Calibri Light" w:cs="Calibri Light"/>
            <w:sz w:val="20"/>
            <w:rPrChange w:id="592" w:author="Jacob Spoelstra" w:date="2019-02-05T16:58:00Z">
              <w:rPr/>
            </w:rPrChange>
          </w:rPr>
          <w:t xml:space="preserve"> </w:t>
        </w:r>
      </w:ins>
    </w:p>
    <w:p w14:paraId="5E9FB3B3" w14:textId="1674093B" w:rsidR="00CA5791" w:rsidRDefault="0C540BF5">
      <w:pPr>
        <w:pStyle w:val="NoSpacing"/>
        <w:rPr>
          <w:ins w:id="593" w:author="Jacob Spoelstra" w:date="2019-02-05T15:37:00Z"/>
        </w:rPr>
        <w:pPrChange w:id="594" w:author="Jacob Spoelstra" w:date="2019-02-05T15:37:00Z">
          <w:pPr/>
        </w:pPrChange>
      </w:pPr>
      <w:r w:rsidRPr="104BA428">
        <w:rPr>
          <w:rPrChange w:id="595" w:author="Jacob Spoelstra" w:date="2019-02-05T15:37:00Z">
            <w:rPr/>
          </w:rPrChange>
        </w:rPr>
        <w:t xml:space="preserve">2. </w:t>
      </w:r>
      <w:del w:id="596" w:author="Jacob Spoelstra" w:date="2019-02-05T15:40:00Z">
        <w:r w:rsidRPr="104BA428" w:rsidDel="49B108A0">
          <w:rPr>
            <w:rPrChange w:id="597" w:author="Jacob Spoelstra" w:date="2019-02-05T15:37:00Z">
              <w:rPr/>
            </w:rPrChange>
          </w:rPr>
          <w:delText xml:space="preserve">      </w:delText>
        </w:r>
      </w:del>
      <w:r w:rsidRPr="49B108A0">
        <w:rPr>
          <w:b/>
          <w:bCs/>
          <w:rPrChange w:id="598" w:author="Jacob Spoelstra" w:date="2019-02-05T15:40:00Z">
            <w:rPr/>
          </w:rPrChange>
        </w:rPr>
        <w:t>Hands-on exercises and demonstrations</w:t>
      </w:r>
      <w:r w:rsidRPr="104BA428">
        <w:rPr>
          <w:rPrChange w:id="599" w:author="Jacob Spoelstra" w:date="2019-02-05T15:37:00Z">
            <w:rPr/>
          </w:rPrChange>
        </w:rPr>
        <w:t xml:space="preserve">: </w:t>
      </w:r>
    </w:p>
    <w:p w14:paraId="3A5504CD" w14:textId="264D6A5A" w:rsidR="00CA5791" w:rsidRDefault="0C540BF5">
      <w:pPr>
        <w:pStyle w:val="NoSpacing"/>
        <w:rPr>
          <w:ins w:id="600" w:author="John-Mark Agosta" w:date="2019-02-05T15:30:00Z"/>
        </w:rPr>
        <w:pPrChange w:id="601" w:author="Jacob Spoelstra" w:date="2019-02-05T15:37:00Z">
          <w:pPr/>
        </w:pPrChange>
      </w:pPr>
      <w:ins w:id="602" w:author="John-Mark Agosta" w:date="2019-02-05T15:30:00Z">
        <w:r w:rsidRPr="104BA428">
          <w:rPr>
            <w:rPrChange w:id="603" w:author="Jacob Spoelstra" w:date="2019-02-05T15:37:00Z">
              <w:rPr/>
            </w:rPrChange>
          </w:rPr>
          <w:t xml:space="preserve">End to end scalable data process </w:t>
        </w:r>
      </w:ins>
    </w:p>
    <w:p w14:paraId="706F1676" w14:textId="086836F1" w:rsidR="00CA5791" w:rsidRDefault="0C540BF5">
      <w:pPr>
        <w:pStyle w:val="NoSpacing"/>
        <w:rPr>
          <w:ins w:id="604" w:author="John-Mark Agosta" w:date="2019-02-05T15:30:00Z"/>
        </w:rPr>
        <w:pPrChange w:id="605" w:author="Jacob Spoelstra" w:date="2019-02-05T15:37:00Z">
          <w:pPr/>
        </w:pPrChange>
      </w:pPr>
      <w:ins w:id="606" w:author="John-Mark Agosta" w:date="2019-02-05T15:30:00Z">
        <w:r w:rsidRPr="104BA428">
          <w:rPr>
            <w:rPrChange w:id="607" w:author="Jacob Spoelstra" w:date="2019-02-05T15:37:00Z">
              <w:rPr/>
            </w:rPrChange>
          </w:rPr>
          <w:t xml:space="preserve">Data exploration, wrangling, visualization, modeling and deployment </w:t>
        </w:r>
        <w:del w:id="608" w:author="Mario Inchiosa" w:date="2019-02-05T16:26:00Z">
          <w:r w:rsidRPr="104BA428" w:rsidDel="001870D2">
            <w:rPr>
              <w:rPrChange w:id="609" w:author="Jacob Spoelstra" w:date="2019-02-05T15:37:00Z">
                <w:rPr/>
              </w:rPrChange>
            </w:rPr>
            <w:delText xml:space="preserve">using R </w:delText>
          </w:r>
        </w:del>
        <w:r w:rsidRPr="104BA428">
          <w:rPr>
            <w:rPrChange w:id="610" w:author="Jacob Spoelstra" w:date="2019-02-05T15:37:00Z">
              <w:rPr/>
            </w:rPrChange>
          </w:rPr>
          <w:t xml:space="preserve">on single node Data Science Virtual Machines and </w:t>
        </w:r>
        <w:del w:id="611" w:author="Mario Inchiosa" w:date="2019-02-05T16:27:00Z">
          <w:r w:rsidRPr="104BA428" w:rsidDel="00D2669D">
            <w:rPr>
              <w:rPrChange w:id="612" w:author="Jacob Spoelstra" w:date="2019-02-05T15:37:00Z">
                <w:rPr/>
              </w:rPrChange>
            </w:rPr>
            <w:delText>Hadoop</w:delText>
          </w:r>
        </w:del>
      </w:ins>
      <w:ins w:id="613" w:author="Mario Inchiosa" w:date="2019-02-05T16:27:00Z">
        <w:r w:rsidR="00D2669D">
          <w:t>Spark</w:t>
        </w:r>
      </w:ins>
      <w:ins w:id="614" w:author="John-Mark Agosta" w:date="2019-02-05T15:30:00Z">
        <w:r w:rsidRPr="104BA428">
          <w:rPr>
            <w:rPrChange w:id="615" w:author="Jacob Spoelstra" w:date="2019-02-05T15:37:00Z">
              <w:rPr/>
            </w:rPrChange>
          </w:rPr>
          <w:t xml:space="preserve"> clusters</w:t>
        </w:r>
        <w:del w:id="616" w:author="Mario Inchiosa" w:date="2019-02-05T16:27:00Z">
          <w:r w:rsidRPr="104BA428" w:rsidDel="00D2669D">
            <w:rPr>
              <w:rPrChange w:id="617" w:author="Jacob Spoelstra" w:date="2019-02-05T15:37:00Z">
                <w:rPr/>
              </w:rPrChange>
            </w:rPr>
            <w:delText xml:space="preserve"> running Spark</w:delText>
          </w:r>
        </w:del>
        <w:del w:id="618" w:author="Mario Inchiosa" w:date="2019-02-05T16:26:00Z">
          <w:r w:rsidRPr="104BA428" w:rsidDel="001870D2">
            <w:rPr>
              <w:rPrChange w:id="619" w:author="Jacob Spoelstra" w:date="2019-02-05T15:37:00Z">
                <w:rPr/>
              </w:rPrChange>
            </w:rPr>
            <w:delText xml:space="preserve"> (R)</w:delText>
          </w:r>
        </w:del>
        <w:del w:id="620" w:author="Mario Inchiosa" w:date="2019-02-05T16:27:00Z">
          <w:r w:rsidRPr="104BA428" w:rsidDel="00D2669D">
            <w:rPr>
              <w:rPrChange w:id="621" w:author="Jacob Spoelstra" w:date="2019-02-05T15:37:00Z">
                <w:rPr/>
              </w:rPrChange>
            </w:rPr>
            <w:delText xml:space="preserve"> </w:delText>
          </w:r>
        </w:del>
      </w:ins>
    </w:p>
    <w:p w14:paraId="149DBDD0" w14:textId="281B68F8" w:rsidR="00CA5791" w:rsidRDefault="0C540BF5">
      <w:pPr>
        <w:pStyle w:val="NoSpacing"/>
        <w:rPr>
          <w:ins w:id="622" w:author="John-Mark Agosta" w:date="2019-02-05T15:30:00Z"/>
        </w:rPr>
        <w:pPrChange w:id="623" w:author="Jacob Spoelstra" w:date="2019-02-05T15:37:00Z">
          <w:pPr/>
        </w:pPrChange>
      </w:pPr>
      <w:ins w:id="624" w:author="John-Mark Agosta" w:date="2019-02-05T15:30:00Z">
        <w:r w:rsidRPr="104BA428">
          <w:rPr>
            <w:rPrChange w:id="625" w:author="Jacob Spoelstra" w:date="2019-02-05T15:37:00Z">
              <w:rPr/>
            </w:rPrChange>
          </w:rPr>
          <w:t xml:space="preserve">Scalable analysis on single nodes: Analysis with data on disk, in-database, and in Spark </w:t>
        </w:r>
      </w:ins>
    </w:p>
    <w:p w14:paraId="380880FE" w14:textId="5A2DF752" w:rsidR="00CA5791" w:rsidRDefault="0C540BF5">
      <w:pPr>
        <w:pStyle w:val="NoSpacing"/>
        <w:rPr>
          <w:ins w:id="626" w:author="John-Mark Agosta" w:date="2019-02-05T15:30:00Z"/>
        </w:rPr>
        <w:pPrChange w:id="627" w:author="Jacob Spoelstra" w:date="2019-02-05T15:37:00Z">
          <w:pPr/>
        </w:pPrChange>
      </w:pPr>
      <w:ins w:id="628" w:author="John-Mark Agosta" w:date="2019-02-05T15:30:00Z">
        <w:r w:rsidRPr="104BA428">
          <w:rPr>
            <w:rPrChange w:id="629" w:author="Jacob Spoelstra" w:date="2019-02-05T15:37:00Z">
              <w:rPr/>
            </w:rPrChange>
          </w:rPr>
          <w:t>Distributed model search and parameter optimization in python with AutoML.</w:t>
        </w:r>
      </w:ins>
    </w:p>
    <w:p w14:paraId="2321F5B7" w14:textId="4EC447AF" w:rsidR="00CA5791" w:rsidRDefault="0C540BF5">
      <w:pPr>
        <w:pStyle w:val="NoSpacing"/>
        <w:rPr>
          <w:ins w:id="630" w:author="John-Mark Agosta" w:date="2019-02-05T15:30:00Z"/>
        </w:rPr>
        <w:pPrChange w:id="631" w:author="Jacob Spoelstra" w:date="2019-02-05T15:37:00Z">
          <w:pPr/>
        </w:pPrChange>
      </w:pPr>
      <w:ins w:id="632" w:author="John-Mark Agosta" w:date="2019-02-05T15:30:00Z">
        <w:r w:rsidRPr="104BA428">
          <w:rPr>
            <w:rPrChange w:id="633" w:author="Jacob Spoelstra" w:date="2019-02-05T15:37:00Z">
              <w:rPr/>
            </w:rPrChange>
          </w:rPr>
          <w:t xml:space="preserve">Deployment of ML models as web-services APIs with Azure ML python SDK, with parallel scoring on an elastic cluster. </w:t>
        </w:r>
      </w:ins>
    </w:p>
    <w:p w14:paraId="5FA582A8" w14:textId="67DCAEDB" w:rsidR="00CA5791" w:rsidRDefault="0C540BF5">
      <w:pPr>
        <w:rPr>
          <w:ins w:id="634" w:author="John-Mark Agosta" w:date="2019-02-05T15:30:00Z"/>
        </w:rPr>
      </w:pPr>
      <w:ins w:id="635" w:author="John-Mark Agosta" w:date="2019-02-05T15:30:00Z">
        <w:r w:rsidRPr="6552BBE4">
          <w:rPr>
            <w:rFonts w:ascii="Calibri Light" w:eastAsia="Calibri Light" w:hAnsi="Calibri Light" w:cs="Calibri Light"/>
            <w:sz w:val="20"/>
            <w:rPrChange w:id="636" w:author="Jacob Spoelstra" w:date="2019-02-05T16:58:00Z">
              <w:rPr/>
            </w:rPrChange>
          </w:rPr>
          <w:t xml:space="preserve"> </w:t>
        </w:r>
      </w:ins>
    </w:p>
    <w:p w14:paraId="4B5B6E8E" w14:textId="0377EA4C" w:rsidR="00CA5791" w:rsidRDefault="0C540BF5">
      <w:pPr>
        <w:pStyle w:val="NoSpacing"/>
        <w:rPr>
          <w:rPrChange w:id="637" w:author="Jacob Spoelstra" w:date="2019-02-05T15:57:00Z">
            <w:rPr/>
          </w:rPrChange>
        </w:rPr>
        <w:pPrChange w:id="638" w:author="Jacob Spoelstra" w:date="2019-02-05T15:57:00Z">
          <w:pPr/>
        </w:pPrChange>
      </w:pPr>
      <w:ins w:id="639" w:author="John-Mark Agosta" w:date="2019-02-05T15:30:00Z">
        <w:r w:rsidRPr="5CFB4991">
          <w:rPr>
            <w:b/>
            <w:bCs/>
            <w:rPrChange w:id="640" w:author="Jacob Spoelstra" w:date="2019-02-05T15:57:00Z">
              <w:rPr/>
            </w:rPrChange>
          </w:rPr>
          <w:t xml:space="preserve">PREREQUISITES </w:t>
        </w:r>
      </w:ins>
    </w:p>
    <w:p w14:paraId="01D4A2F5" w14:textId="4CA8BCB3" w:rsidR="00CA5791" w:rsidRDefault="0C540BF5">
      <w:pPr>
        <w:rPr>
          <w:ins w:id="641" w:author="John-Mark Agosta" w:date="2019-02-05T15:30:00Z"/>
          <w:rFonts w:ascii="Calibri Light" w:eastAsia="Calibri Light" w:hAnsi="Calibri Light" w:cs="Calibri Light"/>
          <w:sz w:val="20"/>
          <w:rPrChange w:id="642" w:author="John-Mark Agosta" w:date="2019-02-05T15:30:00Z">
            <w:rPr>
              <w:ins w:id="643" w:author="John-Mark Agosta" w:date="2019-02-05T15:30:00Z"/>
            </w:rPr>
          </w:rPrChange>
        </w:rPr>
      </w:pPr>
      <w:ins w:id="644" w:author="John-Mark Agosta" w:date="2019-02-05T15:30:00Z">
        <w:r w:rsidRPr="6552BBE4">
          <w:rPr>
            <w:rFonts w:ascii="Calibri Light" w:eastAsia="Calibri Light" w:hAnsi="Calibri Light" w:cs="Calibri Light"/>
            <w:b/>
            <w:bCs/>
            <w:sz w:val="20"/>
            <w:rPrChange w:id="645" w:author="Jacob Spoelstra" w:date="2019-02-05T16:58:00Z">
              <w:rPr/>
            </w:rPrChange>
          </w:rPr>
          <w:t>Participants should come to the sessions with access to an Azure subscription. You can use Azure’s free tier.</w:t>
        </w:r>
      </w:ins>
    </w:p>
    <w:p w14:paraId="745E99E6" w14:textId="28D7328D" w:rsidR="00CA5791" w:rsidDel="0C540BF5" w:rsidRDefault="200A44D0">
      <w:pPr>
        <w:rPr>
          <w:ins w:id="646" w:author="Jacob Spoelstra" w:date="2019-02-05T15:19:00Z"/>
          <w:del w:id="647" w:author="John-Mark Agosta" w:date="2019-02-05T15:30:00Z"/>
          <w:rFonts w:asciiTheme="majorHAnsi" w:eastAsiaTheme="majorEastAsia" w:hAnsiTheme="majorHAnsi" w:cstheme="majorBidi"/>
          <w:b/>
          <w:bCs/>
          <w:sz w:val="20"/>
          <w:rPrChange w:id="648" w:author="Jacob Spoelstra" w:date="2019-02-05T15:19:00Z">
            <w:rPr>
              <w:ins w:id="649" w:author="Jacob Spoelstra" w:date="2019-02-05T15:19:00Z"/>
              <w:del w:id="650" w:author="John-Mark Agosta" w:date="2019-02-05T15:30:00Z"/>
            </w:rPr>
          </w:rPrChange>
        </w:rPr>
      </w:pPr>
      <w:ins w:id="651" w:author="Jacob Spoelstra" w:date="2019-02-05T15:19:00Z">
        <w:del w:id="652" w:author="John-Mark Agosta" w:date="2019-02-05T15:30:00Z">
          <w:r w:rsidRPr="2084E0AB" w:rsidDel="0C540BF5">
            <w:rPr>
              <w:rFonts w:asciiTheme="majorHAnsi" w:eastAsiaTheme="majorEastAsia" w:hAnsiTheme="majorHAnsi" w:cstheme="majorBidi"/>
              <w:b/>
              <w:bCs/>
              <w:sz w:val="20"/>
            </w:rPr>
            <w:delText>ill suffice for the tutorial.</w:delText>
          </w:r>
        </w:del>
      </w:ins>
      <w:ins w:id="653" w:author="Tomas Singliar" w:date="2018-11-14T17:28:00Z">
        <w:del w:id="654" w:author="Jacob Spoelstra" w:date="2019-02-05T15:19:00Z">
          <w:r w:rsidR="006B6A8A" w:rsidRPr="2084E0AB" w:rsidDel="2696B29E">
            <w:rPr>
              <w:rFonts w:asciiTheme="majorHAnsi" w:eastAsiaTheme="majorEastAsia" w:hAnsiTheme="majorHAnsi" w:cstheme="majorBidi"/>
              <w:b/>
              <w:bCs/>
              <w:sz w:val="20"/>
            </w:rPr>
            <w:delText>enough</w:delText>
          </w:r>
        </w:del>
      </w:ins>
    </w:p>
    <w:p w14:paraId="01B9615F" w14:textId="77777777" w:rsidR="0C540BF5" w:rsidRDefault="0C540BF5">
      <w:pPr>
        <w:rPr>
          <w:rFonts w:asciiTheme="majorHAnsi" w:eastAsiaTheme="majorEastAsia" w:hAnsiTheme="majorHAnsi" w:cstheme="majorBidi"/>
          <w:b/>
          <w:bCs/>
          <w:sz w:val="20"/>
          <w:rPrChange w:id="655" w:author="John-Mark Agosta" w:date="2019-02-05T15:30:00Z">
            <w:rPr/>
          </w:rPrChange>
        </w:rPr>
      </w:pPr>
    </w:p>
    <w:p w14:paraId="18943C89" w14:textId="31D9362A" w:rsidR="00CA5791" w:rsidRDefault="00BC4EE8">
      <w:pPr>
        <w:rPr>
          <w:rFonts w:asciiTheme="majorHAnsi" w:eastAsiaTheme="majorEastAsia" w:hAnsiTheme="majorHAnsi" w:cstheme="majorBidi"/>
          <w:b/>
          <w:bCs/>
          <w:sz w:val="20"/>
          <w:rPrChange w:id="656" w:author="Jacob Spoelstra" w:date="2019-02-05T15:20:00Z">
            <w:rPr/>
          </w:rPrChange>
        </w:rPr>
      </w:pPr>
      <w:ins w:id="657" w:author="Tomas Singliar" w:date="2018-11-14T17:27:00Z">
        <w:r w:rsidRPr="6552BBE4">
          <w:rPr>
            <w:rFonts w:asciiTheme="majorHAnsi" w:eastAsiaTheme="majorEastAsia" w:hAnsiTheme="majorHAnsi" w:cstheme="majorBidi"/>
            <w:b/>
            <w:bCs/>
            <w:sz w:val="20"/>
          </w:rPr>
          <w:t xml:space="preserve"> </w:t>
        </w:r>
      </w:ins>
      <w:ins w:id="658" w:author="Tomas Singliar" w:date="2018-11-14T17:28:00Z">
        <w:r w:rsidR="006B6A8A" w:rsidRPr="6552BBE4">
          <w:rPr>
            <w:rFonts w:asciiTheme="majorHAnsi" w:eastAsiaTheme="majorEastAsia" w:hAnsiTheme="majorHAnsi" w:cstheme="majorBidi"/>
            <w:b/>
            <w:bCs/>
            <w:sz w:val="20"/>
          </w:rPr>
          <w:t>(</w:t>
        </w:r>
      </w:ins>
      <w:ins w:id="659" w:author="Jacob Spoelstra" w:date="2019-02-05T15:18:00Z">
        <w:r w:rsidR="6D9A06CA" w:rsidRPr="6552BBE4">
          <w:rPr>
            <w:rFonts w:ascii="Calibri Light" w:eastAsia="Calibri Light" w:hAnsi="Calibri Light" w:cs="Calibri Light"/>
            <w:sz w:val="20"/>
            <w:rPrChange w:id="660" w:author="Jacob Spoelstra" w:date="2019-02-05T16:58:00Z">
              <w:rPr/>
            </w:rPrChange>
          </w:rPr>
          <w:t>https://azure.microsoft.com/en-us/offers/ms-azr-0044p/</w:t>
        </w:r>
      </w:ins>
      <w:ins w:id="661" w:author="Tomas Singliar" w:date="2018-11-14T17:27:00Z">
        <w:del w:id="662" w:author="Jacob Spoelstra" w:date="2019-02-05T15:18:00Z">
          <w:r w:rsidRPr="36B41850" w:rsidDel="6D9A06CA">
            <w:rPr>
              <w:rFonts w:asciiTheme="majorHAnsi" w:eastAsiaTheme="majorEastAsia" w:hAnsiTheme="majorHAnsi" w:cstheme="majorBidi"/>
              <w:b/>
              <w:bCs/>
              <w:sz w:val="20"/>
            </w:rPr>
            <w:delText>link</w:delText>
          </w:r>
        </w:del>
      </w:ins>
      <w:ins w:id="663" w:author="Tomas Singliar" w:date="2018-11-14T17:28:00Z">
        <w:r w:rsidR="006B6A8A" w:rsidRPr="6552BBE4">
          <w:rPr>
            <w:rFonts w:asciiTheme="majorHAnsi" w:eastAsiaTheme="majorEastAsia" w:hAnsiTheme="majorHAnsi" w:cstheme="majorBidi"/>
            <w:b/>
            <w:bCs/>
            <w:sz w:val="20"/>
          </w:rPr>
          <w:t>)</w:t>
        </w:r>
      </w:ins>
      <w:ins w:id="664" w:author="Tomas Singliar" w:date="2018-11-14T17:27:00Z">
        <w:del w:id="665" w:author="Jacob Spoelstra" w:date="2019-02-05T15:20:00Z">
          <w:r w:rsidRPr="2084E0AB" w:rsidDel="47A4A3F5">
            <w:rPr>
              <w:rFonts w:asciiTheme="majorHAnsi" w:eastAsiaTheme="majorEastAsia" w:hAnsiTheme="majorHAnsi" w:cstheme="majorBidi"/>
              <w:b/>
              <w:bCs/>
              <w:sz w:val="20"/>
            </w:rPr>
            <w:delText>.</w:delText>
          </w:r>
        </w:del>
      </w:ins>
    </w:p>
    <w:p w14:paraId="7AADEF37" w14:textId="77777777" w:rsidR="0030508A" w:rsidRPr="00CA5791" w:rsidRDefault="0030508A">
      <w:pPr>
        <w:rPr>
          <w:ins w:id="666" w:author="Tomas Singliar" w:date="2018-11-14T17:26:00Z"/>
          <w:rFonts w:asciiTheme="majorHAnsi" w:eastAsiaTheme="majorEastAsia" w:hAnsiTheme="majorHAnsi" w:cstheme="majorBidi"/>
          <w:b/>
          <w:bCs/>
          <w:sz w:val="20"/>
          <w:rPrChange w:id="667" w:author="Tomas Singliar" w:date="2018-11-14T17:26:00Z">
            <w:rPr>
              <w:ins w:id="668" w:author="Tomas Singliar" w:date="2018-11-14T17:26:00Z"/>
              <w:rFonts w:eastAsiaTheme="majorEastAsia"/>
            </w:rPr>
          </w:rPrChange>
        </w:rPr>
        <w:pPrChange w:id="669" w:author="Tomas Singliar" w:date="2018-11-14T17:26:00Z">
          <w:pPr>
            <w:pStyle w:val="ListParagraph"/>
            <w:numPr>
              <w:numId w:val="2"/>
            </w:numPr>
            <w:ind w:hanging="360"/>
          </w:pPr>
        </w:pPrChange>
      </w:pPr>
    </w:p>
    <w:p w14:paraId="2DFBFCED" w14:textId="62B2261C" w:rsidR="00F93BDF" w:rsidRPr="001553B2" w:rsidDel="001A79A5" w:rsidRDefault="50C43FD3">
      <w:pPr>
        <w:pStyle w:val="ListParagraph"/>
        <w:numPr>
          <w:ilvl w:val="0"/>
          <w:numId w:val="2"/>
        </w:numPr>
        <w:rPr>
          <w:del w:id="670" w:author="Tomas Singliar" w:date="2018-11-14T17:24:00Z"/>
          <w:rFonts w:asciiTheme="majorHAnsi" w:eastAsiaTheme="majorEastAsia" w:hAnsiTheme="majorHAnsi" w:cstheme="majorBidi"/>
          <w:sz w:val="20"/>
          <w:szCs w:val="20"/>
        </w:rPr>
        <w:pPrChange w:id="671" w:author="Tomas Singliar" w:date="2018-11-14T17:24:00Z">
          <w:pPr>
            <w:pStyle w:val="ListParagraph"/>
            <w:numPr>
              <w:ilvl w:val="1"/>
              <w:numId w:val="2"/>
            </w:numPr>
            <w:ind w:left="1440" w:hanging="360"/>
          </w:pPr>
        </w:pPrChange>
      </w:pPr>
      <w:del w:id="672" w:author="Tomas Singliar" w:date="2018-11-14T17:24:00Z">
        <w:r w:rsidRPr="50C43FD3" w:rsidDel="001A79A5">
          <w:rPr>
            <w:rFonts w:asciiTheme="majorHAnsi" w:eastAsiaTheme="majorEastAsia" w:hAnsiTheme="majorHAnsi" w:cstheme="majorBidi"/>
            <w:sz w:val="20"/>
            <w:szCs w:val="20"/>
          </w:rPr>
          <w:delText>Distributed model training and parameter optimization</w:delText>
        </w:r>
      </w:del>
    </w:p>
    <w:p w14:paraId="3722E272" w14:textId="55F30AB3" w:rsidR="00F93BDF" w:rsidRPr="001553B2" w:rsidDel="00DB0A80" w:rsidRDefault="50C43FD3">
      <w:pPr>
        <w:pStyle w:val="ListParagraph"/>
        <w:numPr>
          <w:ilvl w:val="0"/>
          <w:numId w:val="2"/>
        </w:numPr>
        <w:rPr>
          <w:del w:id="673" w:author="Tomas Singliar" w:date="2018-11-14T17:19:00Z"/>
          <w:rFonts w:asciiTheme="majorHAnsi" w:eastAsiaTheme="majorEastAsia" w:hAnsiTheme="majorHAnsi" w:cstheme="majorBidi"/>
          <w:sz w:val="20"/>
          <w:szCs w:val="20"/>
        </w:rPr>
        <w:pPrChange w:id="674" w:author="Tomas Singliar" w:date="2018-11-14T17:24:00Z">
          <w:pPr>
            <w:pStyle w:val="ListParagraph"/>
            <w:numPr>
              <w:ilvl w:val="1"/>
              <w:numId w:val="2"/>
            </w:numPr>
            <w:ind w:left="1440" w:hanging="360"/>
          </w:pPr>
        </w:pPrChange>
      </w:pPr>
      <w:del w:id="675" w:author="Tomas Singliar" w:date="2018-11-14T17:19:00Z">
        <w:r w:rsidRPr="50C43FD3" w:rsidDel="00DB0A80">
          <w:rPr>
            <w:rFonts w:asciiTheme="majorHAnsi" w:eastAsiaTheme="majorEastAsia" w:hAnsiTheme="majorHAnsi" w:cstheme="majorBidi"/>
            <w:sz w:val="20"/>
            <w:szCs w:val="20"/>
          </w:rPr>
          <w:delText xml:space="preserve">Grouped time series forecasting: distributed parameter optimization and model deployment </w:delText>
        </w:r>
      </w:del>
    </w:p>
    <w:p w14:paraId="5055FACB" w14:textId="40DC2B5E" w:rsidR="00F93BDF" w:rsidRPr="001553B2" w:rsidDel="00100C03" w:rsidRDefault="50C43FD3">
      <w:pPr>
        <w:pStyle w:val="ListParagraph"/>
        <w:numPr>
          <w:ilvl w:val="0"/>
          <w:numId w:val="2"/>
        </w:numPr>
        <w:rPr>
          <w:del w:id="676" w:author="Tomas Singliar" w:date="2018-11-14T17:17:00Z"/>
          <w:rFonts w:asciiTheme="majorHAnsi" w:eastAsiaTheme="majorEastAsia" w:hAnsiTheme="majorHAnsi" w:cstheme="majorBidi"/>
          <w:sz w:val="20"/>
          <w:szCs w:val="20"/>
        </w:rPr>
        <w:pPrChange w:id="677" w:author="Tomas Singliar" w:date="2018-11-14T17:24:00Z">
          <w:pPr>
            <w:pStyle w:val="ListParagraph"/>
            <w:numPr>
              <w:ilvl w:val="1"/>
              <w:numId w:val="2"/>
            </w:numPr>
            <w:ind w:left="1440" w:hanging="360"/>
          </w:pPr>
        </w:pPrChange>
      </w:pPr>
      <w:del w:id="678" w:author="Tomas Singliar" w:date="2018-11-14T17:24:00Z">
        <w:r w:rsidRPr="50C43FD3" w:rsidDel="001A79A5">
          <w:rPr>
            <w:rFonts w:asciiTheme="majorHAnsi" w:eastAsiaTheme="majorEastAsia" w:hAnsiTheme="majorHAnsi" w:cstheme="majorBidi"/>
            <w:sz w:val="20"/>
            <w:szCs w:val="20"/>
          </w:rPr>
          <w:delText>Semantic analysis using deep learning</w:delText>
        </w:r>
      </w:del>
    </w:p>
    <w:p w14:paraId="0D830D40" w14:textId="06222257" w:rsidR="00324C79" w:rsidRPr="00100C03" w:rsidDel="001A79A5" w:rsidRDefault="00324C79">
      <w:pPr>
        <w:pStyle w:val="ListParagraph"/>
        <w:numPr>
          <w:ilvl w:val="0"/>
          <w:numId w:val="2"/>
        </w:numPr>
        <w:rPr>
          <w:del w:id="679" w:author="Tomas Singliar" w:date="2018-11-14T17:24:00Z"/>
          <w:rFonts w:asciiTheme="majorHAnsi" w:eastAsiaTheme="majorEastAsia" w:hAnsiTheme="majorHAnsi" w:cstheme="majorHAnsi"/>
          <w:b/>
          <w:sz w:val="24"/>
          <w:rPrChange w:id="680" w:author="Tomas Singliar" w:date="2018-11-14T17:17:00Z">
            <w:rPr>
              <w:del w:id="681" w:author="Tomas Singliar" w:date="2018-11-14T17:24:00Z"/>
              <w:rFonts w:eastAsiaTheme="majorEastAsia"/>
            </w:rPr>
          </w:rPrChange>
        </w:rPr>
        <w:pPrChange w:id="682" w:author="Tomas Singliar" w:date="2018-11-14T17:24:00Z">
          <w:pPr/>
        </w:pPrChange>
      </w:pPr>
    </w:p>
    <w:p w14:paraId="779FF902" w14:textId="0055B432" w:rsidR="0060236B" w:rsidRPr="001553B2" w:rsidDel="00100C03" w:rsidRDefault="47EEF74C">
      <w:pPr>
        <w:pStyle w:val="ListParagraph"/>
        <w:numPr>
          <w:ilvl w:val="0"/>
          <w:numId w:val="2"/>
        </w:numPr>
        <w:rPr>
          <w:del w:id="683" w:author="Tomas Singliar" w:date="2018-11-14T17:17:00Z"/>
          <w:rFonts w:asciiTheme="majorHAnsi" w:eastAsiaTheme="majorEastAsia" w:hAnsiTheme="majorHAnsi" w:cstheme="majorBidi"/>
          <w:b/>
          <w:bCs/>
          <w:sz w:val="24"/>
          <w:szCs w:val="24"/>
        </w:rPr>
        <w:pPrChange w:id="684" w:author="Tomas Singliar" w:date="2018-11-14T17:24:00Z">
          <w:pPr/>
        </w:pPrChange>
      </w:pPr>
      <w:del w:id="685" w:author="Tomas Singliar" w:date="2018-11-14T17:17:00Z">
        <w:r w:rsidRPr="47EEF74C" w:rsidDel="00100C03">
          <w:rPr>
            <w:rFonts w:asciiTheme="majorHAnsi" w:eastAsiaTheme="majorEastAsia" w:hAnsiTheme="majorHAnsi" w:cstheme="majorBidi"/>
            <w:b/>
            <w:bCs/>
            <w:sz w:val="24"/>
            <w:szCs w:val="24"/>
          </w:rPr>
          <w:delText>EARLIER PRESENTATIONS OF THIS (OR RELATED) TUTORIAL</w:delText>
        </w:r>
      </w:del>
    </w:p>
    <w:p w14:paraId="4F20BABC" w14:textId="39F83B17" w:rsidR="0060236B" w:rsidRPr="001553B2" w:rsidDel="00100C03" w:rsidRDefault="47EEF74C">
      <w:pPr>
        <w:pStyle w:val="ListParagraph"/>
        <w:numPr>
          <w:ilvl w:val="0"/>
          <w:numId w:val="2"/>
        </w:numPr>
        <w:rPr>
          <w:del w:id="686" w:author="Tomas Singliar" w:date="2018-11-14T17:17:00Z"/>
          <w:rFonts w:asciiTheme="majorHAnsi" w:eastAsiaTheme="majorEastAsia" w:hAnsiTheme="majorHAnsi" w:cstheme="majorBidi"/>
          <w:sz w:val="20"/>
        </w:rPr>
        <w:pPrChange w:id="687" w:author="Tomas Singliar" w:date="2018-11-14T17:24:00Z">
          <w:pPr/>
        </w:pPrChange>
      </w:pPr>
      <w:del w:id="688" w:author="Tomas Singliar" w:date="2018-11-14T17:17:00Z">
        <w:r w:rsidRPr="47EEF74C" w:rsidDel="00100C03">
          <w:rPr>
            <w:rFonts w:asciiTheme="majorHAnsi" w:eastAsiaTheme="majorEastAsia" w:hAnsiTheme="majorHAnsi" w:cstheme="majorBidi"/>
            <w:sz w:val="20"/>
          </w:rPr>
          <w:delText>Versions of this hands-on tutorial have been presented, or accepted for presentation, earlier in KDD 2016 and Strata San Jose 2017. Please see below for references:</w:delText>
        </w:r>
      </w:del>
    </w:p>
    <w:p w14:paraId="35A8A5A0" w14:textId="2601DE86" w:rsidR="00FB6B9E" w:rsidDel="00100C03" w:rsidRDefault="47EEF74C">
      <w:pPr>
        <w:pStyle w:val="ListParagraph"/>
        <w:numPr>
          <w:ilvl w:val="0"/>
          <w:numId w:val="2"/>
        </w:numPr>
        <w:rPr>
          <w:del w:id="689" w:author="Tomas Singliar" w:date="2018-11-14T17:17:00Z"/>
          <w:rFonts w:asciiTheme="majorHAnsi" w:eastAsiaTheme="majorEastAsia" w:hAnsiTheme="majorHAnsi" w:cstheme="majorBidi"/>
          <w:sz w:val="20"/>
          <w:szCs w:val="20"/>
        </w:rPr>
        <w:pPrChange w:id="690" w:author="Tomas Singliar" w:date="2018-11-14T17:24:00Z">
          <w:pPr>
            <w:pStyle w:val="ListParagraph"/>
            <w:numPr>
              <w:numId w:val="5"/>
            </w:numPr>
            <w:ind w:hanging="360"/>
          </w:pPr>
        </w:pPrChange>
      </w:pPr>
      <w:del w:id="691" w:author="Tomas Singliar" w:date="2018-11-14T17:17:00Z">
        <w:r w:rsidRPr="47EEF74C" w:rsidDel="00100C03">
          <w:rPr>
            <w:rFonts w:asciiTheme="majorHAnsi" w:eastAsiaTheme="majorEastAsia" w:hAnsiTheme="majorHAnsi" w:cstheme="majorBidi"/>
            <w:sz w:val="20"/>
            <w:szCs w:val="20"/>
          </w:rPr>
          <w:delText xml:space="preserve">KDD San Jose, 2016: </w:delText>
        </w:r>
        <w:r w:rsidR="00A655ED" w:rsidDel="00100C03">
          <w:rPr>
            <w:rStyle w:val="Hyperlink"/>
            <w:rFonts w:asciiTheme="majorHAnsi" w:eastAsiaTheme="majorEastAsia" w:hAnsiTheme="majorHAnsi" w:cstheme="majorBidi"/>
            <w:sz w:val="20"/>
          </w:rPr>
          <w:fldChar w:fldCharType="begin"/>
        </w:r>
        <w:r w:rsidR="00A655ED" w:rsidDel="00100C03">
          <w:rPr>
            <w:rStyle w:val="Hyperlink"/>
            <w:rFonts w:asciiTheme="majorHAnsi" w:eastAsiaTheme="majorEastAsia" w:hAnsiTheme="majorHAnsi" w:cstheme="majorBidi"/>
            <w:sz w:val="20"/>
            <w:szCs w:val="20"/>
          </w:rPr>
          <w:delInstrText xml:space="preserve"> HYPERLINK "http://www.kdd.org/kdd2016/tutorials/view/scalable-r-on-spark" \h </w:delInstrText>
        </w:r>
        <w:r w:rsidR="00A655ED" w:rsidDel="00100C03">
          <w:rPr>
            <w:rStyle w:val="Hyperlink"/>
            <w:rFonts w:asciiTheme="majorHAnsi" w:eastAsiaTheme="majorEastAsia" w:hAnsiTheme="majorHAnsi" w:cstheme="majorBidi"/>
            <w:sz w:val="20"/>
          </w:rPr>
          <w:fldChar w:fldCharType="separate"/>
        </w:r>
        <w:r w:rsidRPr="47EEF74C" w:rsidDel="00100C03">
          <w:rPr>
            <w:rStyle w:val="Hyperlink"/>
            <w:rFonts w:asciiTheme="majorHAnsi" w:eastAsiaTheme="majorEastAsia" w:hAnsiTheme="majorHAnsi" w:cstheme="majorBidi"/>
            <w:sz w:val="20"/>
            <w:szCs w:val="20"/>
          </w:rPr>
          <w:delText>http://www.kdd.org/kdd2016/tutorials/view/scalable-r-on-spark</w:delText>
        </w:r>
        <w:r w:rsidR="00A655ED" w:rsidDel="00100C03">
          <w:rPr>
            <w:rStyle w:val="Hyperlink"/>
            <w:rFonts w:asciiTheme="majorHAnsi" w:eastAsiaTheme="majorEastAsia" w:hAnsiTheme="majorHAnsi" w:cstheme="majorBidi"/>
            <w:sz w:val="20"/>
          </w:rPr>
          <w:fldChar w:fldCharType="end"/>
        </w:r>
        <w:r w:rsidRPr="47EEF74C" w:rsidDel="00100C03">
          <w:rPr>
            <w:rFonts w:asciiTheme="majorHAnsi" w:eastAsiaTheme="majorEastAsia" w:hAnsiTheme="majorHAnsi" w:cstheme="majorBidi"/>
            <w:sz w:val="20"/>
            <w:szCs w:val="20"/>
          </w:rPr>
          <w:delText xml:space="preserve"> (</w:delText>
        </w:r>
        <w:r w:rsidR="00A655ED" w:rsidDel="00100C03">
          <w:rPr>
            <w:rStyle w:val="Hyperlink"/>
            <w:rFonts w:asciiTheme="majorHAnsi" w:eastAsiaTheme="majorEastAsia" w:hAnsiTheme="majorHAnsi" w:cstheme="majorBidi"/>
            <w:sz w:val="20"/>
          </w:rPr>
          <w:fldChar w:fldCharType="begin"/>
        </w:r>
        <w:r w:rsidR="00A655ED" w:rsidDel="00100C03">
          <w:rPr>
            <w:rStyle w:val="Hyperlink"/>
            <w:rFonts w:asciiTheme="majorHAnsi" w:eastAsiaTheme="majorEastAsia" w:hAnsiTheme="majorHAnsi" w:cstheme="majorBidi"/>
            <w:sz w:val="20"/>
            <w:szCs w:val="20"/>
          </w:rPr>
          <w:delInstrText xml:space="preserve"> HYPERLINK "http://videolectures.net/kdd2016_tutorial_scalable_r_on_spark/?q=Spark" \h </w:delInstrText>
        </w:r>
        <w:r w:rsidR="00A655ED" w:rsidDel="00100C03">
          <w:rPr>
            <w:rStyle w:val="Hyperlink"/>
            <w:rFonts w:asciiTheme="majorHAnsi" w:eastAsiaTheme="majorEastAsia" w:hAnsiTheme="majorHAnsi" w:cstheme="majorBidi"/>
            <w:sz w:val="20"/>
          </w:rPr>
          <w:fldChar w:fldCharType="separate"/>
        </w:r>
        <w:r w:rsidRPr="47EEF74C" w:rsidDel="00100C03">
          <w:rPr>
            <w:rStyle w:val="Hyperlink"/>
            <w:rFonts w:asciiTheme="majorHAnsi" w:eastAsiaTheme="majorEastAsia" w:hAnsiTheme="majorHAnsi" w:cstheme="majorBidi"/>
            <w:sz w:val="20"/>
            <w:szCs w:val="20"/>
          </w:rPr>
          <w:delText>Video link</w:delText>
        </w:r>
        <w:r w:rsidR="00A655ED" w:rsidDel="00100C03">
          <w:rPr>
            <w:rStyle w:val="Hyperlink"/>
            <w:rFonts w:asciiTheme="majorHAnsi" w:eastAsiaTheme="majorEastAsia" w:hAnsiTheme="majorHAnsi" w:cstheme="majorBidi"/>
            <w:sz w:val="20"/>
          </w:rPr>
          <w:fldChar w:fldCharType="end"/>
        </w:r>
        <w:r w:rsidRPr="47EEF74C" w:rsidDel="00100C03">
          <w:rPr>
            <w:rFonts w:asciiTheme="majorHAnsi" w:eastAsiaTheme="majorEastAsia" w:hAnsiTheme="majorHAnsi" w:cstheme="majorBidi"/>
            <w:sz w:val="20"/>
            <w:szCs w:val="20"/>
          </w:rPr>
          <w:delText>)</w:delText>
        </w:r>
      </w:del>
    </w:p>
    <w:p w14:paraId="21E6B11C" w14:textId="31671F68" w:rsidR="00936C93" w:rsidDel="00100C03" w:rsidRDefault="47EEF74C">
      <w:pPr>
        <w:pStyle w:val="ListParagraph"/>
        <w:numPr>
          <w:ilvl w:val="0"/>
          <w:numId w:val="2"/>
        </w:numPr>
        <w:rPr>
          <w:del w:id="692" w:author="Tomas Singliar" w:date="2018-11-14T17:17:00Z"/>
          <w:rFonts w:asciiTheme="majorHAnsi" w:eastAsiaTheme="majorEastAsia" w:hAnsiTheme="majorHAnsi" w:cstheme="majorBidi"/>
          <w:sz w:val="20"/>
          <w:szCs w:val="20"/>
        </w:rPr>
        <w:pPrChange w:id="693" w:author="Tomas Singliar" w:date="2018-11-14T17:24:00Z">
          <w:pPr>
            <w:pStyle w:val="ListParagraph"/>
          </w:pPr>
        </w:pPrChange>
      </w:pPr>
      <w:del w:id="694" w:author="Tomas Singliar" w:date="2018-11-14T17:17:00Z">
        <w:r w:rsidRPr="47EEF74C" w:rsidDel="00100C03">
          <w:rPr>
            <w:rFonts w:asciiTheme="majorHAnsi" w:eastAsiaTheme="majorEastAsia" w:hAnsiTheme="majorHAnsi" w:cstheme="majorBidi"/>
            <w:sz w:val="20"/>
            <w:szCs w:val="20"/>
          </w:rPr>
          <w:delText>Differences in the proposed content from the one presented earlier:</w:delText>
        </w:r>
      </w:del>
    </w:p>
    <w:p w14:paraId="64816192" w14:textId="386E9F36" w:rsidR="47EEF74C" w:rsidDel="00100C03" w:rsidRDefault="47EEF74C">
      <w:pPr>
        <w:pStyle w:val="ListParagraph"/>
        <w:numPr>
          <w:ilvl w:val="0"/>
          <w:numId w:val="2"/>
        </w:numPr>
        <w:rPr>
          <w:del w:id="695" w:author="Tomas Singliar" w:date="2018-11-14T17:17:00Z"/>
          <w:rFonts w:asciiTheme="majorHAnsi" w:eastAsiaTheme="majorEastAsia" w:hAnsiTheme="majorHAnsi" w:cstheme="majorBidi"/>
          <w:sz w:val="20"/>
          <w:szCs w:val="20"/>
        </w:rPr>
        <w:pPrChange w:id="696" w:author="Tomas Singliar" w:date="2018-11-14T17:24:00Z">
          <w:pPr>
            <w:pStyle w:val="ListParagraph"/>
            <w:numPr>
              <w:numId w:val="6"/>
            </w:numPr>
            <w:ind w:left="1440" w:hanging="360"/>
          </w:pPr>
        </w:pPrChange>
      </w:pPr>
      <w:del w:id="697" w:author="Tomas Singliar" w:date="2018-11-14T17:17:00Z">
        <w:r w:rsidRPr="47EEF74C" w:rsidDel="00100C03">
          <w:rPr>
            <w:rFonts w:asciiTheme="majorHAnsi" w:eastAsiaTheme="majorEastAsia" w:hAnsiTheme="majorHAnsi" w:cstheme="majorBidi"/>
            <w:sz w:val="20"/>
            <w:szCs w:val="20"/>
          </w:rPr>
          <w:delText>Deep Learning will be included</w:delText>
        </w:r>
      </w:del>
    </w:p>
    <w:p w14:paraId="1D6D8046" w14:textId="4C40339E" w:rsidR="47EEF74C" w:rsidDel="00100C03" w:rsidRDefault="47EEF74C">
      <w:pPr>
        <w:pStyle w:val="ListParagraph"/>
        <w:numPr>
          <w:ilvl w:val="0"/>
          <w:numId w:val="2"/>
        </w:numPr>
        <w:rPr>
          <w:del w:id="698" w:author="Tomas Singliar" w:date="2018-11-14T17:17:00Z"/>
          <w:rFonts w:asciiTheme="majorHAnsi" w:eastAsiaTheme="majorEastAsia" w:hAnsiTheme="majorHAnsi" w:cstheme="majorBidi"/>
          <w:sz w:val="20"/>
          <w:szCs w:val="20"/>
        </w:rPr>
        <w:pPrChange w:id="699" w:author="Tomas Singliar" w:date="2018-11-14T17:24:00Z">
          <w:pPr>
            <w:pStyle w:val="ListParagraph"/>
            <w:numPr>
              <w:numId w:val="6"/>
            </w:numPr>
            <w:ind w:left="1440" w:hanging="360"/>
          </w:pPr>
        </w:pPrChange>
      </w:pPr>
      <w:del w:id="700" w:author="Tomas Singliar" w:date="2018-11-14T17:17:00Z">
        <w:r w:rsidRPr="47EEF74C" w:rsidDel="00100C03">
          <w:rPr>
            <w:rFonts w:asciiTheme="majorHAnsi" w:eastAsiaTheme="majorEastAsia" w:hAnsiTheme="majorHAnsi" w:cstheme="majorBidi"/>
            <w:sz w:val="20"/>
            <w:szCs w:val="20"/>
          </w:rPr>
          <w:delText>R-based advanced analytics performed in-database</w:delText>
        </w:r>
        <w:r w:rsidR="004674D7" w:rsidDel="00100C03">
          <w:rPr>
            <w:rFonts w:asciiTheme="majorHAnsi" w:eastAsiaTheme="majorEastAsia" w:hAnsiTheme="majorHAnsi" w:cstheme="majorBidi"/>
            <w:sz w:val="20"/>
            <w:szCs w:val="20"/>
          </w:rPr>
          <w:delText xml:space="preserve"> will be added</w:delText>
        </w:r>
      </w:del>
    </w:p>
    <w:p w14:paraId="127A5E87" w14:textId="35C17CD5" w:rsidR="00E75946" w:rsidDel="00100C03" w:rsidRDefault="00E75946">
      <w:pPr>
        <w:pStyle w:val="ListParagraph"/>
        <w:numPr>
          <w:ilvl w:val="0"/>
          <w:numId w:val="2"/>
        </w:numPr>
        <w:rPr>
          <w:del w:id="701" w:author="Tomas Singliar" w:date="2018-11-14T17:17:00Z"/>
          <w:rFonts w:asciiTheme="majorHAnsi" w:eastAsiaTheme="majorEastAsia" w:hAnsiTheme="majorHAnsi" w:cstheme="majorBidi"/>
          <w:sz w:val="20"/>
          <w:szCs w:val="20"/>
        </w:rPr>
        <w:pPrChange w:id="702" w:author="Tomas Singliar" w:date="2018-11-14T17:24:00Z">
          <w:pPr>
            <w:pStyle w:val="ListParagraph"/>
            <w:numPr>
              <w:numId w:val="6"/>
            </w:numPr>
            <w:ind w:left="1440" w:hanging="360"/>
          </w:pPr>
        </w:pPrChange>
      </w:pPr>
      <w:del w:id="703" w:author="Tomas Singliar" w:date="2018-11-14T17:17:00Z">
        <w:r w:rsidDel="00100C03">
          <w:rPr>
            <w:rFonts w:asciiTheme="majorHAnsi" w:eastAsiaTheme="majorEastAsia" w:hAnsiTheme="majorHAnsi" w:cstheme="majorBidi"/>
            <w:sz w:val="20"/>
            <w:szCs w:val="20"/>
          </w:rPr>
          <w:delText>Newly available algorithms and methods of web services deployment/operationalization</w:delText>
        </w:r>
      </w:del>
    </w:p>
    <w:p w14:paraId="7B891C88" w14:textId="355F0E1F" w:rsidR="00E75946" w:rsidRPr="00936C93" w:rsidDel="00100C03" w:rsidRDefault="00E75946">
      <w:pPr>
        <w:pStyle w:val="ListParagraph"/>
        <w:numPr>
          <w:ilvl w:val="0"/>
          <w:numId w:val="2"/>
        </w:numPr>
        <w:rPr>
          <w:del w:id="704" w:author="Tomas Singliar" w:date="2018-11-14T17:17:00Z"/>
          <w:rFonts w:asciiTheme="majorHAnsi" w:eastAsiaTheme="majorEastAsia" w:hAnsiTheme="majorHAnsi" w:cstheme="majorBidi"/>
          <w:sz w:val="20"/>
          <w:szCs w:val="20"/>
        </w:rPr>
        <w:pPrChange w:id="705" w:author="Tomas Singliar" w:date="2018-11-14T17:24:00Z">
          <w:pPr>
            <w:pStyle w:val="ListParagraph"/>
            <w:numPr>
              <w:numId w:val="6"/>
            </w:numPr>
            <w:ind w:left="1440" w:hanging="360"/>
          </w:pPr>
        </w:pPrChange>
      </w:pPr>
      <w:del w:id="706" w:author="Tomas Singliar" w:date="2018-11-14T17:17:00Z">
        <w:r w:rsidRPr="50C43FD3" w:rsidDel="00100C03">
          <w:rPr>
            <w:rFonts w:asciiTheme="majorHAnsi" w:eastAsiaTheme="majorEastAsia" w:hAnsiTheme="majorHAnsi" w:cstheme="majorBidi"/>
            <w:sz w:val="20"/>
            <w:szCs w:val="20"/>
          </w:rPr>
          <w:delText xml:space="preserve">Deployment of trained Spark </w:delText>
        </w:r>
        <w:r w:rsidDel="00100C03">
          <w:rPr>
            <w:rFonts w:asciiTheme="majorHAnsi" w:eastAsiaTheme="majorEastAsia" w:hAnsiTheme="majorHAnsi" w:cstheme="majorBidi"/>
            <w:sz w:val="20"/>
            <w:szCs w:val="20"/>
          </w:rPr>
          <w:delText xml:space="preserve">MLlib </w:delText>
        </w:r>
        <w:r w:rsidRPr="50C43FD3" w:rsidDel="00100C03">
          <w:rPr>
            <w:rFonts w:asciiTheme="majorHAnsi" w:eastAsiaTheme="majorEastAsia" w:hAnsiTheme="majorHAnsi" w:cstheme="majorBidi"/>
            <w:sz w:val="20"/>
            <w:szCs w:val="20"/>
          </w:rPr>
          <w:delText xml:space="preserve">models </w:delText>
        </w:r>
        <w:r w:rsidDel="00100C03">
          <w:rPr>
            <w:rFonts w:asciiTheme="majorHAnsi" w:eastAsiaTheme="majorEastAsia" w:hAnsiTheme="majorHAnsi" w:cstheme="majorBidi"/>
            <w:sz w:val="20"/>
            <w:szCs w:val="20"/>
          </w:rPr>
          <w:delText>as web services-based scoring APIs</w:delText>
        </w:r>
      </w:del>
    </w:p>
    <w:p w14:paraId="2A254BAD" w14:textId="115A5D92" w:rsidR="00936C93" w:rsidDel="00100C03" w:rsidRDefault="00E75946">
      <w:pPr>
        <w:pStyle w:val="ListParagraph"/>
        <w:numPr>
          <w:ilvl w:val="0"/>
          <w:numId w:val="2"/>
        </w:numPr>
        <w:rPr>
          <w:del w:id="707" w:author="Tomas Singliar" w:date="2018-11-14T17:17:00Z"/>
          <w:rFonts w:asciiTheme="majorHAnsi" w:eastAsiaTheme="majorEastAsia" w:hAnsiTheme="majorHAnsi" w:cstheme="majorBidi"/>
          <w:sz w:val="20"/>
          <w:szCs w:val="20"/>
        </w:rPr>
        <w:pPrChange w:id="708" w:author="Tomas Singliar" w:date="2018-11-14T17:24:00Z">
          <w:pPr>
            <w:pStyle w:val="ListParagraph"/>
            <w:numPr>
              <w:numId w:val="6"/>
            </w:numPr>
            <w:ind w:left="1440" w:hanging="360"/>
          </w:pPr>
        </w:pPrChange>
      </w:pPr>
      <w:del w:id="709" w:author="Tomas Singliar" w:date="2018-11-14T17:17:00Z">
        <w:r w:rsidRPr="22E1FB54" w:rsidDel="00100C03">
          <w:rPr>
            <w:rFonts w:asciiTheme="majorHAnsi" w:eastAsiaTheme="majorEastAsia" w:hAnsiTheme="majorHAnsi" w:cstheme="majorBidi"/>
            <w:sz w:val="20"/>
            <w:szCs w:val="20"/>
          </w:rPr>
          <w:delText xml:space="preserve"> </w:delText>
        </w:r>
        <w:r w:rsidR="22E1FB54" w:rsidRPr="22E1FB54" w:rsidDel="00100C03">
          <w:rPr>
            <w:rFonts w:asciiTheme="majorHAnsi" w:eastAsiaTheme="majorEastAsia" w:hAnsiTheme="majorHAnsi" w:cstheme="majorBidi"/>
            <w:sz w:val="20"/>
            <w:szCs w:val="20"/>
          </w:rPr>
          <w:delText>Spar</w:delText>
        </w:r>
        <w:r w:rsidR="00216443" w:rsidDel="00100C03">
          <w:rPr>
            <w:rFonts w:asciiTheme="majorHAnsi" w:eastAsiaTheme="majorEastAsia" w:hAnsiTheme="majorHAnsi" w:cstheme="majorBidi"/>
            <w:sz w:val="20"/>
            <w:szCs w:val="20"/>
          </w:rPr>
          <w:delText>k 2.0 code instead of Spark 1.6</w:delText>
        </w:r>
      </w:del>
    </w:p>
    <w:p w14:paraId="2FB6B098" w14:textId="55243FB2" w:rsidR="00E75946" w:rsidRPr="00E75946" w:rsidDel="00100C03" w:rsidRDefault="47EEF74C">
      <w:pPr>
        <w:pStyle w:val="ListParagraph"/>
        <w:numPr>
          <w:ilvl w:val="0"/>
          <w:numId w:val="2"/>
        </w:numPr>
        <w:rPr>
          <w:del w:id="710" w:author="Tomas Singliar" w:date="2018-11-14T17:17:00Z"/>
          <w:rFonts w:asciiTheme="majorHAnsi" w:eastAsiaTheme="majorEastAsia" w:hAnsiTheme="majorHAnsi" w:cstheme="majorBidi"/>
          <w:sz w:val="20"/>
          <w:szCs w:val="20"/>
        </w:rPr>
        <w:pPrChange w:id="711" w:author="Tomas Singliar" w:date="2018-11-14T17:24:00Z">
          <w:pPr>
            <w:pStyle w:val="ListParagraph"/>
            <w:numPr>
              <w:numId w:val="5"/>
            </w:numPr>
            <w:ind w:hanging="360"/>
          </w:pPr>
        </w:pPrChange>
      </w:pPr>
      <w:del w:id="712" w:author="Tomas Singliar" w:date="2018-11-14T17:17:00Z">
        <w:r w:rsidRPr="47EEF74C" w:rsidDel="00100C03">
          <w:rPr>
            <w:rFonts w:asciiTheme="majorHAnsi" w:eastAsiaTheme="majorEastAsia" w:hAnsiTheme="majorHAnsi" w:cstheme="majorBidi"/>
            <w:sz w:val="20"/>
            <w:szCs w:val="20"/>
          </w:rPr>
          <w:delText xml:space="preserve">Strata San Jose, 2017: </w:delText>
        </w:r>
        <w:r w:rsidR="00A655ED" w:rsidDel="00100C03">
          <w:rPr>
            <w:rStyle w:val="Hyperlink"/>
            <w:rFonts w:asciiTheme="majorHAnsi" w:eastAsiaTheme="majorEastAsia" w:hAnsiTheme="majorHAnsi" w:cstheme="majorBidi"/>
            <w:sz w:val="20"/>
          </w:rPr>
          <w:fldChar w:fldCharType="begin"/>
        </w:r>
        <w:r w:rsidR="00A655ED" w:rsidDel="00100C03">
          <w:rPr>
            <w:rStyle w:val="Hyperlink"/>
            <w:rFonts w:asciiTheme="majorHAnsi" w:eastAsiaTheme="majorEastAsia" w:hAnsiTheme="majorHAnsi" w:cstheme="majorBidi"/>
            <w:sz w:val="20"/>
            <w:szCs w:val="20"/>
          </w:rPr>
          <w:delInstrText xml:space="preserve"> HYPERLINK "https://conferences.oreilly.com/strata/strata-ca/public/schedule/detail/55806" \h </w:delInstrText>
        </w:r>
        <w:r w:rsidR="00A655ED" w:rsidDel="00100C03">
          <w:rPr>
            <w:rStyle w:val="Hyperlink"/>
            <w:rFonts w:asciiTheme="majorHAnsi" w:eastAsiaTheme="majorEastAsia" w:hAnsiTheme="majorHAnsi" w:cstheme="majorBidi"/>
            <w:sz w:val="20"/>
          </w:rPr>
          <w:fldChar w:fldCharType="separate"/>
        </w:r>
        <w:r w:rsidRPr="47EEF74C" w:rsidDel="00100C03">
          <w:rPr>
            <w:rStyle w:val="Hyperlink"/>
            <w:rFonts w:asciiTheme="majorHAnsi" w:eastAsiaTheme="majorEastAsia" w:hAnsiTheme="majorHAnsi" w:cstheme="majorBidi"/>
            <w:sz w:val="20"/>
            <w:szCs w:val="20"/>
          </w:rPr>
          <w:delText>https://conferences.oreilly.com/strata/strata-ca/public/schedule/detail/55806</w:delText>
        </w:r>
        <w:r w:rsidR="00A655ED" w:rsidDel="00100C03">
          <w:rPr>
            <w:rStyle w:val="Hyperlink"/>
            <w:rFonts w:asciiTheme="majorHAnsi" w:eastAsiaTheme="majorEastAsia" w:hAnsiTheme="majorHAnsi" w:cstheme="majorBidi"/>
            <w:sz w:val="20"/>
          </w:rPr>
          <w:fldChar w:fldCharType="end"/>
        </w:r>
        <w:r w:rsidRPr="47EEF74C" w:rsidDel="00100C03">
          <w:rPr>
            <w:rFonts w:asciiTheme="majorHAnsi" w:eastAsiaTheme="majorEastAsia" w:hAnsiTheme="majorHAnsi" w:cstheme="majorBidi"/>
            <w:sz w:val="20"/>
            <w:szCs w:val="20"/>
          </w:rPr>
          <w:delText xml:space="preserve"> </w:delText>
        </w:r>
        <w:r w:rsidR="00E75946" w:rsidRPr="00E75946" w:rsidDel="00100C03">
          <w:rPr>
            <w:rFonts w:asciiTheme="majorHAnsi" w:eastAsiaTheme="majorEastAsia" w:hAnsiTheme="majorHAnsi" w:cstheme="majorBidi"/>
            <w:sz w:val="20"/>
            <w:szCs w:val="20"/>
          </w:rPr>
          <w:delText>Differences in the proposed content from the one presented earlier:</w:delText>
        </w:r>
      </w:del>
    </w:p>
    <w:p w14:paraId="4C1D3089" w14:textId="764689C7" w:rsidR="47EEF74C" w:rsidDel="00100C03" w:rsidRDefault="47EEF74C">
      <w:pPr>
        <w:pStyle w:val="ListParagraph"/>
        <w:numPr>
          <w:ilvl w:val="0"/>
          <w:numId w:val="2"/>
        </w:numPr>
        <w:rPr>
          <w:del w:id="713" w:author="Tomas Singliar" w:date="2018-11-14T17:17:00Z"/>
          <w:rFonts w:asciiTheme="majorHAnsi" w:eastAsiaTheme="majorEastAsia" w:hAnsiTheme="majorHAnsi" w:cstheme="majorBidi"/>
          <w:sz w:val="20"/>
          <w:szCs w:val="20"/>
        </w:rPr>
        <w:pPrChange w:id="714" w:author="Tomas Singliar" w:date="2018-11-14T17:24:00Z">
          <w:pPr>
            <w:pStyle w:val="ListParagraph"/>
            <w:numPr>
              <w:ilvl w:val="1"/>
              <w:numId w:val="5"/>
            </w:numPr>
            <w:ind w:left="1440" w:hanging="360"/>
          </w:pPr>
        </w:pPrChange>
      </w:pPr>
      <w:del w:id="715" w:author="Tomas Singliar" w:date="2018-11-14T17:17:00Z">
        <w:r w:rsidRPr="47EEF74C" w:rsidDel="00100C03">
          <w:rPr>
            <w:rFonts w:asciiTheme="majorHAnsi" w:eastAsiaTheme="majorEastAsia" w:hAnsiTheme="majorHAnsi" w:cstheme="majorBidi"/>
            <w:sz w:val="20"/>
            <w:szCs w:val="20"/>
          </w:rPr>
          <w:delText>R-based advanced analytics performed in-database</w:delText>
        </w:r>
      </w:del>
    </w:p>
    <w:p w14:paraId="198FD93B" w14:textId="7C18D830" w:rsidR="00216443" w:rsidDel="00100C03" w:rsidRDefault="00216443">
      <w:pPr>
        <w:pStyle w:val="ListParagraph"/>
        <w:numPr>
          <w:ilvl w:val="0"/>
          <w:numId w:val="2"/>
        </w:numPr>
        <w:rPr>
          <w:del w:id="716" w:author="Tomas Singliar" w:date="2018-11-14T17:17:00Z"/>
          <w:rFonts w:asciiTheme="majorHAnsi" w:eastAsiaTheme="majorEastAsia" w:hAnsiTheme="majorHAnsi" w:cstheme="majorBidi"/>
          <w:sz w:val="20"/>
          <w:szCs w:val="20"/>
        </w:rPr>
        <w:pPrChange w:id="717" w:author="Tomas Singliar" w:date="2018-11-14T17:24:00Z">
          <w:pPr>
            <w:pStyle w:val="ListParagraph"/>
            <w:numPr>
              <w:ilvl w:val="1"/>
              <w:numId w:val="5"/>
            </w:numPr>
            <w:ind w:left="1440" w:hanging="360"/>
          </w:pPr>
        </w:pPrChange>
      </w:pPr>
      <w:del w:id="718" w:author="Tomas Singliar" w:date="2018-11-14T17:17:00Z">
        <w:r w:rsidDel="00100C03">
          <w:rPr>
            <w:rFonts w:asciiTheme="majorHAnsi" w:eastAsiaTheme="majorEastAsia" w:hAnsiTheme="majorHAnsi" w:cstheme="majorBidi"/>
            <w:sz w:val="20"/>
            <w:szCs w:val="20"/>
          </w:rPr>
          <w:delText>Newly available scalable algorithm implementations</w:delText>
        </w:r>
      </w:del>
    </w:p>
    <w:p w14:paraId="0CDB8CA5" w14:textId="602AAB10" w:rsidR="00DB3CD6" w:rsidRPr="001553B2" w:rsidDel="00100C03" w:rsidRDefault="00DB3CD6">
      <w:pPr>
        <w:pStyle w:val="ListParagraph"/>
        <w:numPr>
          <w:ilvl w:val="0"/>
          <w:numId w:val="2"/>
        </w:numPr>
        <w:rPr>
          <w:del w:id="719" w:author="Tomas Singliar" w:date="2018-11-14T17:17:00Z"/>
          <w:rFonts w:asciiTheme="majorHAnsi" w:eastAsiaTheme="majorEastAsia" w:hAnsiTheme="majorHAnsi" w:cstheme="majorHAnsi"/>
          <w:sz w:val="20"/>
        </w:rPr>
        <w:pPrChange w:id="720" w:author="Tomas Singliar" w:date="2018-11-14T17:24:00Z">
          <w:pPr/>
        </w:pPrChange>
      </w:pPr>
    </w:p>
    <w:p w14:paraId="12681F72" w14:textId="4B2D6E4E" w:rsidR="005E34D7" w:rsidRPr="00B55F16" w:rsidDel="00100C03" w:rsidRDefault="005E34D7">
      <w:pPr>
        <w:pStyle w:val="ListParagraph"/>
        <w:numPr>
          <w:ilvl w:val="0"/>
          <w:numId w:val="2"/>
        </w:numPr>
        <w:rPr>
          <w:del w:id="721" w:author="Tomas Singliar" w:date="2018-11-14T17:17:00Z"/>
          <w:rFonts w:asciiTheme="majorHAnsi" w:eastAsiaTheme="majorEastAsia" w:hAnsiTheme="majorHAnsi" w:cstheme="majorBidi"/>
          <w:b/>
          <w:bCs/>
          <w:sz w:val="24"/>
          <w:szCs w:val="24"/>
        </w:rPr>
        <w:pPrChange w:id="722" w:author="Tomas Singliar" w:date="2018-11-14T17:24:00Z">
          <w:pPr/>
        </w:pPrChange>
      </w:pPr>
      <w:del w:id="723" w:author="Tomas Singliar" w:date="2018-11-14T17:17:00Z">
        <w:r w:rsidDel="00100C03">
          <w:rPr>
            <w:rFonts w:asciiTheme="majorHAnsi" w:eastAsiaTheme="majorEastAsia" w:hAnsiTheme="majorHAnsi" w:cstheme="majorBidi"/>
            <w:b/>
            <w:bCs/>
            <w:caps/>
            <w:sz w:val="24"/>
            <w:szCs w:val="24"/>
          </w:rPr>
          <w:delText>IMPORTANT REFERENCES</w:delText>
        </w:r>
      </w:del>
    </w:p>
    <w:p w14:paraId="5D72EEA0" w14:textId="5AC28262" w:rsidR="005E34D7" w:rsidDel="00100C03" w:rsidRDefault="005E34D7">
      <w:pPr>
        <w:pStyle w:val="ListParagraph"/>
        <w:numPr>
          <w:ilvl w:val="0"/>
          <w:numId w:val="2"/>
        </w:numPr>
        <w:rPr>
          <w:del w:id="724" w:author="Tomas Singliar" w:date="2018-11-14T17:17:00Z"/>
          <w:rFonts w:asciiTheme="majorHAnsi" w:eastAsiaTheme="majorEastAsia" w:hAnsiTheme="majorHAnsi" w:cstheme="majorHAnsi"/>
          <w:sz w:val="20"/>
        </w:rPr>
        <w:pPrChange w:id="725" w:author="Tomas Singliar" w:date="2018-11-14T17:24:00Z">
          <w:pPr/>
        </w:pPrChange>
      </w:pPr>
      <w:del w:id="726" w:author="Tomas Singliar" w:date="2018-11-14T17:17:00Z">
        <w:r w:rsidDel="00100C03">
          <w:rPr>
            <w:rFonts w:asciiTheme="majorHAnsi" w:eastAsiaTheme="majorEastAsia" w:hAnsiTheme="majorHAnsi" w:cstheme="majorHAnsi"/>
            <w:sz w:val="20"/>
          </w:rPr>
          <w:delText xml:space="preserve">Open Source R project: </w:delText>
        </w:r>
        <w:r w:rsidR="00A655ED" w:rsidDel="00100C03">
          <w:rPr>
            <w:rStyle w:val="Hyperlink"/>
            <w:rFonts w:asciiTheme="majorHAnsi" w:eastAsiaTheme="majorEastAsia" w:hAnsiTheme="majorHAnsi" w:cstheme="majorHAnsi"/>
            <w:sz w:val="20"/>
          </w:rPr>
          <w:fldChar w:fldCharType="begin"/>
        </w:r>
        <w:r w:rsidR="00A655ED" w:rsidDel="00100C03">
          <w:rPr>
            <w:rStyle w:val="Hyperlink"/>
            <w:rFonts w:asciiTheme="majorHAnsi" w:eastAsiaTheme="majorEastAsia" w:hAnsiTheme="majorHAnsi" w:cstheme="majorHAnsi"/>
            <w:sz w:val="20"/>
          </w:rPr>
          <w:delInstrText xml:space="preserve"> HYPERLINK "https://www.r-project.org/" </w:delInstrText>
        </w:r>
        <w:r w:rsidR="00A655ED" w:rsidDel="00100C03">
          <w:rPr>
            <w:rStyle w:val="Hyperlink"/>
            <w:rFonts w:asciiTheme="majorHAnsi" w:eastAsiaTheme="majorEastAsia" w:hAnsiTheme="majorHAnsi" w:cstheme="majorHAnsi"/>
            <w:sz w:val="20"/>
          </w:rPr>
          <w:fldChar w:fldCharType="separate"/>
        </w:r>
        <w:r w:rsidRPr="00824DB2" w:rsidDel="00100C03">
          <w:rPr>
            <w:rStyle w:val="Hyperlink"/>
            <w:rFonts w:asciiTheme="majorHAnsi" w:eastAsiaTheme="majorEastAsia" w:hAnsiTheme="majorHAnsi" w:cstheme="majorHAnsi"/>
            <w:sz w:val="20"/>
          </w:rPr>
          <w:delText>https://www.r-project.org/</w:delText>
        </w:r>
        <w:r w:rsidR="00A655ED" w:rsidDel="00100C03">
          <w:rPr>
            <w:rStyle w:val="Hyperlink"/>
            <w:rFonts w:asciiTheme="majorHAnsi" w:eastAsiaTheme="majorEastAsia" w:hAnsiTheme="majorHAnsi" w:cstheme="majorHAnsi"/>
            <w:sz w:val="20"/>
          </w:rPr>
          <w:fldChar w:fldCharType="end"/>
        </w:r>
      </w:del>
    </w:p>
    <w:p w14:paraId="1DF23B1A" w14:textId="5A08EDF7" w:rsidR="00710CD0" w:rsidDel="00100C03" w:rsidRDefault="00710CD0">
      <w:pPr>
        <w:pStyle w:val="ListParagraph"/>
        <w:numPr>
          <w:ilvl w:val="0"/>
          <w:numId w:val="2"/>
        </w:numPr>
        <w:rPr>
          <w:del w:id="727" w:author="Tomas Singliar" w:date="2018-11-14T17:17:00Z"/>
          <w:rFonts w:asciiTheme="majorHAnsi" w:eastAsiaTheme="majorEastAsia" w:hAnsiTheme="majorHAnsi" w:cstheme="majorHAnsi"/>
          <w:sz w:val="20"/>
        </w:rPr>
        <w:pPrChange w:id="728" w:author="Tomas Singliar" w:date="2018-11-14T17:24:00Z">
          <w:pPr/>
        </w:pPrChange>
      </w:pPr>
      <w:del w:id="729" w:author="Tomas Singliar" w:date="2018-11-14T17:17:00Z">
        <w:r w:rsidDel="00100C03">
          <w:rPr>
            <w:rFonts w:asciiTheme="majorHAnsi" w:eastAsiaTheme="majorEastAsia" w:hAnsiTheme="majorHAnsi" w:cstheme="majorHAnsi"/>
            <w:sz w:val="20"/>
          </w:rPr>
          <w:delText xml:space="preserve">Apache Hadoop: </w:delText>
        </w:r>
        <w:r w:rsidR="00A655ED" w:rsidDel="00100C03">
          <w:rPr>
            <w:rStyle w:val="Hyperlink"/>
            <w:rFonts w:asciiTheme="majorHAnsi" w:eastAsiaTheme="majorEastAsia" w:hAnsiTheme="majorHAnsi" w:cstheme="majorHAnsi"/>
            <w:sz w:val="20"/>
          </w:rPr>
          <w:fldChar w:fldCharType="begin"/>
        </w:r>
        <w:r w:rsidR="00A655ED" w:rsidDel="00100C03">
          <w:rPr>
            <w:rStyle w:val="Hyperlink"/>
            <w:rFonts w:asciiTheme="majorHAnsi" w:eastAsiaTheme="majorEastAsia" w:hAnsiTheme="majorHAnsi" w:cstheme="majorHAnsi"/>
            <w:sz w:val="20"/>
          </w:rPr>
          <w:delInstrText xml:space="preserve"> HYPERLINK "http://hadoop.apache.org/" </w:delInstrText>
        </w:r>
        <w:r w:rsidR="00A655ED" w:rsidDel="00100C03">
          <w:rPr>
            <w:rStyle w:val="Hyperlink"/>
            <w:rFonts w:asciiTheme="majorHAnsi" w:eastAsiaTheme="majorEastAsia" w:hAnsiTheme="majorHAnsi" w:cstheme="majorHAnsi"/>
            <w:sz w:val="20"/>
          </w:rPr>
          <w:fldChar w:fldCharType="separate"/>
        </w:r>
        <w:r w:rsidR="001B7A11" w:rsidRPr="00824DB2" w:rsidDel="00100C03">
          <w:rPr>
            <w:rStyle w:val="Hyperlink"/>
            <w:rFonts w:asciiTheme="majorHAnsi" w:eastAsiaTheme="majorEastAsia" w:hAnsiTheme="majorHAnsi" w:cstheme="majorHAnsi"/>
            <w:sz w:val="20"/>
          </w:rPr>
          <w:delText>http://hadoop.apache.org/</w:delText>
        </w:r>
        <w:r w:rsidR="00A655ED" w:rsidDel="00100C03">
          <w:rPr>
            <w:rStyle w:val="Hyperlink"/>
            <w:rFonts w:asciiTheme="majorHAnsi" w:eastAsiaTheme="majorEastAsia" w:hAnsiTheme="majorHAnsi" w:cstheme="majorHAnsi"/>
            <w:sz w:val="20"/>
          </w:rPr>
          <w:fldChar w:fldCharType="end"/>
        </w:r>
        <w:r w:rsidR="001B7A11" w:rsidDel="00100C03">
          <w:rPr>
            <w:rFonts w:asciiTheme="majorHAnsi" w:eastAsiaTheme="majorEastAsia" w:hAnsiTheme="majorHAnsi" w:cstheme="majorHAnsi"/>
            <w:sz w:val="20"/>
          </w:rPr>
          <w:delText xml:space="preserve">  </w:delText>
        </w:r>
      </w:del>
    </w:p>
    <w:p w14:paraId="3F8B01B3" w14:textId="04393692" w:rsidR="005E34D7" w:rsidDel="00100C03" w:rsidRDefault="005E34D7">
      <w:pPr>
        <w:pStyle w:val="ListParagraph"/>
        <w:numPr>
          <w:ilvl w:val="0"/>
          <w:numId w:val="2"/>
        </w:numPr>
        <w:rPr>
          <w:del w:id="730" w:author="Tomas Singliar" w:date="2018-11-14T17:17:00Z"/>
          <w:rFonts w:asciiTheme="majorHAnsi" w:eastAsiaTheme="majorEastAsia" w:hAnsiTheme="majorHAnsi" w:cstheme="majorHAnsi"/>
          <w:sz w:val="20"/>
        </w:rPr>
        <w:pPrChange w:id="731" w:author="Tomas Singliar" w:date="2018-11-14T17:24:00Z">
          <w:pPr/>
        </w:pPrChange>
      </w:pPr>
      <w:del w:id="732" w:author="Tomas Singliar" w:date="2018-11-14T17:17:00Z">
        <w:r w:rsidDel="00100C03">
          <w:rPr>
            <w:rFonts w:asciiTheme="majorHAnsi" w:eastAsiaTheme="majorEastAsia" w:hAnsiTheme="majorHAnsi" w:cstheme="majorHAnsi"/>
            <w:sz w:val="20"/>
          </w:rPr>
          <w:delText xml:space="preserve">Apache Spark: </w:delText>
        </w:r>
        <w:r w:rsidR="00A655ED" w:rsidDel="00100C03">
          <w:rPr>
            <w:rStyle w:val="Hyperlink"/>
            <w:rFonts w:asciiTheme="majorHAnsi" w:eastAsiaTheme="majorEastAsia" w:hAnsiTheme="majorHAnsi" w:cstheme="majorHAnsi"/>
            <w:sz w:val="20"/>
          </w:rPr>
          <w:fldChar w:fldCharType="begin"/>
        </w:r>
        <w:r w:rsidR="00A655ED" w:rsidDel="00100C03">
          <w:rPr>
            <w:rStyle w:val="Hyperlink"/>
            <w:rFonts w:asciiTheme="majorHAnsi" w:eastAsiaTheme="majorEastAsia" w:hAnsiTheme="majorHAnsi" w:cstheme="majorHAnsi"/>
            <w:sz w:val="20"/>
          </w:rPr>
          <w:delInstrText xml:space="preserve"> HYPERLINK "http://spark.apache.org/" </w:delInstrText>
        </w:r>
        <w:r w:rsidR="00A655ED" w:rsidDel="00100C03">
          <w:rPr>
            <w:rStyle w:val="Hyperlink"/>
            <w:rFonts w:asciiTheme="majorHAnsi" w:eastAsiaTheme="majorEastAsia" w:hAnsiTheme="majorHAnsi" w:cstheme="majorHAnsi"/>
            <w:sz w:val="20"/>
          </w:rPr>
          <w:fldChar w:fldCharType="separate"/>
        </w:r>
        <w:r w:rsidRPr="00824DB2" w:rsidDel="00100C03">
          <w:rPr>
            <w:rStyle w:val="Hyperlink"/>
            <w:rFonts w:asciiTheme="majorHAnsi" w:eastAsiaTheme="majorEastAsia" w:hAnsiTheme="majorHAnsi" w:cstheme="majorHAnsi"/>
            <w:sz w:val="20"/>
          </w:rPr>
          <w:delText>http://spark.apache.org/</w:delText>
        </w:r>
        <w:r w:rsidR="00A655ED" w:rsidDel="00100C03">
          <w:rPr>
            <w:rStyle w:val="Hyperlink"/>
            <w:rFonts w:asciiTheme="majorHAnsi" w:eastAsiaTheme="majorEastAsia" w:hAnsiTheme="majorHAnsi" w:cstheme="majorHAnsi"/>
            <w:sz w:val="20"/>
          </w:rPr>
          <w:fldChar w:fldCharType="end"/>
        </w:r>
      </w:del>
    </w:p>
    <w:p w14:paraId="5B8EAC9C" w14:textId="7960615B" w:rsidR="005E34D7" w:rsidDel="00100C03" w:rsidRDefault="005E34D7">
      <w:pPr>
        <w:pStyle w:val="ListParagraph"/>
        <w:numPr>
          <w:ilvl w:val="0"/>
          <w:numId w:val="2"/>
        </w:numPr>
        <w:rPr>
          <w:del w:id="733" w:author="Tomas Singliar" w:date="2018-11-14T17:17:00Z"/>
          <w:rFonts w:asciiTheme="majorHAnsi" w:eastAsiaTheme="majorEastAsia" w:hAnsiTheme="majorHAnsi" w:cstheme="majorHAnsi"/>
          <w:sz w:val="20"/>
        </w:rPr>
        <w:pPrChange w:id="734" w:author="Tomas Singliar" w:date="2018-11-14T17:24:00Z">
          <w:pPr/>
        </w:pPrChange>
      </w:pPr>
      <w:del w:id="735" w:author="Tomas Singliar" w:date="2018-11-14T17:17:00Z">
        <w:r w:rsidDel="00100C03">
          <w:rPr>
            <w:rFonts w:asciiTheme="majorHAnsi" w:eastAsiaTheme="majorEastAsia" w:hAnsiTheme="majorHAnsi" w:cstheme="majorHAnsi"/>
            <w:sz w:val="20"/>
          </w:rPr>
          <w:delText xml:space="preserve">sparklyr: </w:delText>
        </w:r>
        <w:r w:rsidR="00A655ED" w:rsidDel="00100C03">
          <w:rPr>
            <w:rStyle w:val="Hyperlink"/>
            <w:rFonts w:asciiTheme="majorHAnsi" w:eastAsiaTheme="majorEastAsia" w:hAnsiTheme="majorHAnsi" w:cstheme="majorHAnsi"/>
            <w:sz w:val="20"/>
          </w:rPr>
          <w:fldChar w:fldCharType="begin"/>
        </w:r>
        <w:r w:rsidR="00A655ED" w:rsidDel="00100C03">
          <w:rPr>
            <w:rStyle w:val="Hyperlink"/>
            <w:rFonts w:asciiTheme="majorHAnsi" w:eastAsiaTheme="majorEastAsia" w:hAnsiTheme="majorHAnsi" w:cstheme="majorHAnsi"/>
            <w:sz w:val="20"/>
          </w:rPr>
          <w:delInstrText xml:space="preserve"> HYPERLINK "http://spark.rstudio.com/" </w:delInstrText>
        </w:r>
        <w:r w:rsidR="00A655ED" w:rsidDel="00100C03">
          <w:rPr>
            <w:rStyle w:val="Hyperlink"/>
            <w:rFonts w:asciiTheme="majorHAnsi" w:eastAsiaTheme="majorEastAsia" w:hAnsiTheme="majorHAnsi" w:cstheme="majorHAnsi"/>
            <w:sz w:val="20"/>
          </w:rPr>
          <w:fldChar w:fldCharType="separate"/>
        </w:r>
        <w:r w:rsidRPr="00824DB2" w:rsidDel="00100C03">
          <w:rPr>
            <w:rStyle w:val="Hyperlink"/>
            <w:rFonts w:asciiTheme="majorHAnsi" w:eastAsiaTheme="majorEastAsia" w:hAnsiTheme="majorHAnsi" w:cstheme="majorHAnsi"/>
            <w:sz w:val="20"/>
          </w:rPr>
          <w:delText>http://spark.rstudio.com/</w:delText>
        </w:r>
        <w:r w:rsidR="00A655ED" w:rsidDel="00100C03">
          <w:rPr>
            <w:rStyle w:val="Hyperlink"/>
            <w:rFonts w:asciiTheme="majorHAnsi" w:eastAsiaTheme="majorEastAsia" w:hAnsiTheme="majorHAnsi" w:cstheme="majorHAnsi"/>
            <w:sz w:val="20"/>
          </w:rPr>
          <w:fldChar w:fldCharType="end"/>
        </w:r>
      </w:del>
    </w:p>
    <w:p w14:paraId="52CD0D16" w14:textId="0183D015" w:rsidR="005E34D7" w:rsidDel="00100C03" w:rsidRDefault="005E34D7">
      <w:pPr>
        <w:pStyle w:val="ListParagraph"/>
        <w:numPr>
          <w:ilvl w:val="0"/>
          <w:numId w:val="2"/>
        </w:numPr>
        <w:rPr>
          <w:del w:id="736" w:author="Tomas Singliar" w:date="2018-11-14T17:17:00Z"/>
          <w:rFonts w:asciiTheme="majorHAnsi" w:eastAsiaTheme="majorEastAsia" w:hAnsiTheme="majorHAnsi" w:cstheme="majorHAnsi"/>
          <w:sz w:val="20"/>
        </w:rPr>
        <w:pPrChange w:id="737" w:author="Tomas Singliar" w:date="2018-11-14T17:24:00Z">
          <w:pPr/>
        </w:pPrChange>
      </w:pPr>
    </w:p>
    <w:p w14:paraId="3BAF55A8" w14:textId="22C64324" w:rsidR="005E34D7" w:rsidRPr="00B55F16" w:rsidDel="00100C03" w:rsidRDefault="005E34D7">
      <w:pPr>
        <w:pStyle w:val="ListParagraph"/>
        <w:numPr>
          <w:ilvl w:val="0"/>
          <w:numId w:val="2"/>
        </w:numPr>
        <w:rPr>
          <w:del w:id="738" w:author="Tomas Singliar" w:date="2018-11-14T17:17:00Z"/>
          <w:rFonts w:asciiTheme="majorHAnsi" w:eastAsiaTheme="majorEastAsia" w:hAnsiTheme="majorHAnsi" w:cstheme="majorBidi"/>
          <w:b/>
          <w:bCs/>
          <w:sz w:val="24"/>
          <w:szCs w:val="24"/>
        </w:rPr>
        <w:pPrChange w:id="739" w:author="Tomas Singliar" w:date="2018-11-14T17:24:00Z">
          <w:pPr/>
        </w:pPrChange>
      </w:pPr>
      <w:del w:id="740" w:author="Tomas Singliar" w:date="2018-11-14T17:17:00Z">
        <w:r w:rsidRPr="47EEF74C" w:rsidDel="00100C03">
          <w:rPr>
            <w:rFonts w:asciiTheme="majorHAnsi" w:eastAsiaTheme="majorEastAsia" w:hAnsiTheme="majorHAnsi" w:cstheme="majorBidi"/>
            <w:b/>
            <w:bCs/>
            <w:caps/>
            <w:sz w:val="24"/>
            <w:szCs w:val="24"/>
          </w:rPr>
          <w:delText xml:space="preserve">Equipment </w:delText>
        </w:r>
        <w:r w:rsidDel="00100C03">
          <w:rPr>
            <w:rFonts w:asciiTheme="majorHAnsi" w:eastAsiaTheme="majorEastAsia" w:hAnsiTheme="majorHAnsi" w:cstheme="majorBidi"/>
            <w:b/>
            <w:bCs/>
            <w:caps/>
            <w:sz w:val="24"/>
            <w:szCs w:val="24"/>
          </w:rPr>
          <w:delText>PRESENTERS</w:delText>
        </w:r>
        <w:r w:rsidRPr="47EEF74C" w:rsidDel="00100C03">
          <w:rPr>
            <w:rFonts w:asciiTheme="majorHAnsi" w:eastAsiaTheme="majorEastAsia" w:hAnsiTheme="majorHAnsi" w:cstheme="majorBidi"/>
            <w:b/>
            <w:bCs/>
            <w:caps/>
            <w:sz w:val="24"/>
            <w:szCs w:val="24"/>
          </w:rPr>
          <w:delText xml:space="preserve"> </w:delText>
        </w:r>
        <w:r w:rsidDel="00100C03">
          <w:rPr>
            <w:rFonts w:asciiTheme="majorHAnsi" w:eastAsiaTheme="majorEastAsia" w:hAnsiTheme="majorHAnsi" w:cstheme="majorBidi"/>
            <w:b/>
            <w:bCs/>
            <w:caps/>
            <w:sz w:val="24"/>
            <w:szCs w:val="24"/>
          </w:rPr>
          <w:delText>WILL</w:delText>
        </w:r>
        <w:r w:rsidRPr="47EEF74C" w:rsidDel="00100C03">
          <w:rPr>
            <w:rFonts w:asciiTheme="majorHAnsi" w:eastAsiaTheme="majorEastAsia" w:hAnsiTheme="majorHAnsi" w:cstheme="majorBidi"/>
            <w:b/>
            <w:bCs/>
            <w:caps/>
            <w:sz w:val="24"/>
            <w:szCs w:val="24"/>
          </w:rPr>
          <w:delText xml:space="preserve"> bring</w:delText>
        </w:r>
      </w:del>
    </w:p>
    <w:p w14:paraId="5075DBE2" w14:textId="4A8BCA94" w:rsidR="005E34D7" w:rsidDel="00100C03" w:rsidRDefault="005E34D7">
      <w:pPr>
        <w:pStyle w:val="ListParagraph"/>
        <w:numPr>
          <w:ilvl w:val="0"/>
          <w:numId w:val="2"/>
        </w:numPr>
        <w:rPr>
          <w:del w:id="741" w:author="Tomas Singliar" w:date="2018-11-14T17:17:00Z"/>
          <w:rFonts w:asciiTheme="majorHAnsi" w:eastAsiaTheme="majorEastAsia" w:hAnsiTheme="majorHAnsi" w:cstheme="majorHAnsi"/>
          <w:sz w:val="20"/>
        </w:rPr>
        <w:pPrChange w:id="742" w:author="Tomas Singliar" w:date="2018-11-14T17:24:00Z">
          <w:pPr/>
        </w:pPrChange>
      </w:pPr>
      <w:del w:id="743" w:author="Tomas Singliar" w:date="2018-11-14T17:17:00Z">
        <w:r w:rsidDel="00100C03">
          <w:rPr>
            <w:rFonts w:asciiTheme="majorHAnsi" w:eastAsiaTheme="majorEastAsia" w:hAnsiTheme="majorHAnsi" w:cstheme="majorHAnsi"/>
            <w:sz w:val="20"/>
          </w:rPr>
          <w:delText>Laptops</w:delText>
        </w:r>
      </w:del>
    </w:p>
    <w:p w14:paraId="54813C60" w14:textId="6FE759F1" w:rsidR="005E34D7" w:rsidDel="00100C03" w:rsidRDefault="005E34D7">
      <w:pPr>
        <w:pStyle w:val="ListParagraph"/>
        <w:numPr>
          <w:ilvl w:val="0"/>
          <w:numId w:val="2"/>
        </w:numPr>
        <w:rPr>
          <w:del w:id="744" w:author="Tomas Singliar" w:date="2018-11-14T17:17:00Z"/>
          <w:rFonts w:asciiTheme="majorHAnsi" w:eastAsiaTheme="majorEastAsia" w:hAnsiTheme="majorHAnsi" w:cstheme="majorHAnsi"/>
          <w:sz w:val="20"/>
        </w:rPr>
        <w:pPrChange w:id="745" w:author="Tomas Singliar" w:date="2018-11-14T17:24:00Z">
          <w:pPr/>
        </w:pPrChange>
      </w:pPr>
    </w:p>
    <w:p w14:paraId="2A21CB50" w14:textId="00E32C25" w:rsidR="00FF531B" w:rsidRPr="00B55F16" w:rsidDel="00100C03" w:rsidRDefault="00FF531B">
      <w:pPr>
        <w:pStyle w:val="ListParagraph"/>
        <w:numPr>
          <w:ilvl w:val="0"/>
          <w:numId w:val="2"/>
        </w:numPr>
        <w:rPr>
          <w:del w:id="746" w:author="Tomas Singliar" w:date="2018-11-14T17:17:00Z"/>
          <w:rFonts w:asciiTheme="majorHAnsi" w:eastAsiaTheme="majorEastAsia" w:hAnsiTheme="majorHAnsi" w:cstheme="majorBidi"/>
          <w:b/>
          <w:bCs/>
          <w:sz w:val="24"/>
          <w:szCs w:val="24"/>
        </w:rPr>
        <w:pPrChange w:id="747" w:author="Tomas Singliar" w:date="2018-11-14T17:24:00Z">
          <w:pPr/>
        </w:pPrChange>
      </w:pPr>
      <w:del w:id="748" w:author="Tomas Singliar" w:date="2018-11-14T17:17:00Z">
        <w:r w:rsidRPr="47EEF74C" w:rsidDel="00100C03">
          <w:rPr>
            <w:rFonts w:asciiTheme="majorHAnsi" w:eastAsiaTheme="majorEastAsia" w:hAnsiTheme="majorHAnsi" w:cstheme="majorBidi"/>
            <w:b/>
            <w:bCs/>
            <w:caps/>
            <w:sz w:val="24"/>
            <w:szCs w:val="24"/>
          </w:rPr>
          <w:delText xml:space="preserve">Equipment </w:delText>
        </w:r>
        <w:r w:rsidDel="00100C03">
          <w:rPr>
            <w:rFonts w:asciiTheme="majorHAnsi" w:eastAsiaTheme="majorEastAsia" w:hAnsiTheme="majorHAnsi" w:cstheme="majorBidi"/>
            <w:b/>
            <w:bCs/>
            <w:caps/>
            <w:sz w:val="24"/>
            <w:szCs w:val="24"/>
          </w:rPr>
          <w:delText>PRESENTERS</w:delText>
        </w:r>
        <w:r w:rsidRPr="47EEF74C" w:rsidDel="00100C03">
          <w:rPr>
            <w:rFonts w:asciiTheme="majorHAnsi" w:eastAsiaTheme="majorEastAsia" w:hAnsiTheme="majorHAnsi" w:cstheme="majorBidi"/>
            <w:b/>
            <w:bCs/>
            <w:caps/>
            <w:sz w:val="24"/>
            <w:szCs w:val="24"/>
          </w:rPr>
          <w:delText xml:space="preserve"> </w:delText>
        </w:r>
        <w:r w:rsidDel="00100C03">
          <w:rPr>
            <w:rFonts w:asciiTheme="majorHAnsi" w:eastAsiaTheme="majorEastAsia" w:hAnsiTheme="majorHAnsi" w:cstheme="majorBidi"/>
            <w:b/>
            <w:bCs/>
            <w:caps/>
            <w:sz w:val="24"/>
            <w:szCs w:val="24"/>
          </w:rPr>
          <w:delText>WILL</w:delText>
        </w:r>
        <w:r w:rsidRPr="47EEF74C" w:rsidDel="00100C03">
          <w:rPr>
            <w:rFonts w:asciiTheme="majorHAnsi" w:eastAsiaTheme="majorEastAsia" w:hAnsiTheme="majorHAnsi" w:cstheme="majorBidi"/>
            <w:b/>
            <w:bCs/>
            <w:caps/>
            <w:sz w:val="24"/>
            <w:szCs w:val="24"/>
          </w:rPr>
          <w:delText xml:space="preserve"> </w:delText>
        </w:r>
        <w:r w:rsidDel="00100C03">
          <w:rPr>
            <w:rFonts w:asciiTheme="majorHAnsi" w:eastAsiaTheme="majorEastAsia" w:hAnsiTheme="majorHAnsi" w:cstheme="majorBidi"/>
            <w:b/>
            <w:bCs/>
            <w:caps/>
            <w:sz w:val="24"/>
            <w:szCs w:val="24"/>
          </w:rPr>
          <w:delText>NEED</w:delText>
        </w:r>
      </w:del>
    </w:p>
    <w:p w14:paraId="34067ED8" w14:textId="61855612" w:rsidR="00FF531B" w:rsidDel="00100C03" w:rsidRDefault="00FF531B">
      <w:pPr>
        <w:pStyle w:val="ListParagraph"/>
        <w:numPr>
          <w:ilvl w:val="0"/>
          <w:numId w:val="2"/>
        </w:numPr>
        <w:rPr>
          <w:del w:id="749" w:author="Tomas Singliar" w:date="2018-11-14T17:17:00Z"/>
          <w:rFonts w:asciiTheme="majorHAnsi" w:eastAsiaTheme="majorEastAsia" w:hAnsiTheme="majorHAnsi" w:cstheme="majorHAnsi"/>
          <w:sz w:val="20"/>
        </w:rPr>
        <w:pPrChange w:id="750" w:author="Tomas Singliar" w:date="2018-11-14T17:24:00Z">
          <w:pPr/>
        </w:pPrChange>
      </w:pPr>
      <w:del w:id="751" w:author="Tomas Singliar" w:date="2018-11-14T17:17:00Z">
        <w:r w:rsidDel="00100C03">
          <w:rPr>
            <w:rFonts w:asciiTheme="majorHAnsi" w:eastAsiaTheme="majorEastAsia" w:hAnsiTheme="majorHAnsi" w:cstheme="majorHAnsi"/>
            <w:sz w:val="20"/>
          </w:rPr>
          <w:delText>Power sockets</w:delText>
        </w:r>
      </w:del>
    </w:p>
    <w:p w14:paraId="3F0949B5" w14:textId="00E4B3D4" w:rsidR="00FF531B" w:rsidRPr="001553B2" w:rsidDel="00100C03" w:rsidRDefault="00FF531B">
      <w:pPr>
        <w:pStyle w:val="ListParagraph"/>
        <w:numPr>
          <w:ilvl w:val="0"/>
          <w:numId w:val="2"/>
        </w:numPr>
        <w:rPr>
          <w:del w:id="752" w:author="Tomas Singliar" w:date="2018-11-14T17:17:00Z"/>
          <w:rFonts w:asciiTheme="majorHAnsi" w:eastAsiaTheme="majorEastAsia" w:hAnsiTheme="majorHAnsi" w:cstheme="majorHAnsi"/>
          <w:sz w:val="20"/>
        </w:rPr>
        <w:pPrChange w:id="753" w:author="Tomas Singliar" w:date="2018-11-14T17:24:00Z">
          <w:pPr/>
        </w:pPrChange>
      </w:pPr>
      <w:del w:id="754" w:author="Tomas Singliar" w:date="2018-11-14T17:17:00Z">
        <w:r w:rsidDel="00100C03">
          <w:rPr>
            <w:rFonts w:asciiTheme="majorHAnsi" w:eastAsiaTheme="majorEastAsia" w:hAnsiTheme="majorHAnsi" w:cstheme="majorHAnsi"/>
            <w:sz w:val="20"/>
          </w:rPr>
          <w:delText xml:space="preserve">Projectors and screens. If possible, one projector/screen for </w:delText>
        </w:r>
        <w:r w:rsidR="00E75946" w:rsidDel="00100C03">
          <w:rPr>
            <w:rFonts w:asciiTheme="majorHAnsi" w:eastAsiaTheme="majorEastAsia" w:hAnsiTheme="majorHAnsi" w:cstheme="majorHAnsi"/>
            <w:sz w:val="20"/>
          </w:rPr>
          <w:delText>live demo/hands-on display</w:delText>
        </w:r>
        <w:r w:rsidDel="00100C03">
          <w:rPr>
            <w:rFonts w:asciiTheme="majorHAnsi" w:eastAsiaTheme="majorEastAsia" w:hAnsiTheme="majorHAnsi" w:cstheme="majorHAnsi"/>
            <w:sz w:val="20"/>
          </w:rPr>
          <w:delText xml:space="preserve"> and one for </w:delText>
        </w:r>
        <w:r w:rsidR="00E75946" w:rsidDel="00100C03">
          <w:rPr>
            <w:rFonts w:asciiTheme="majorHAnsi" w:eastAsiaTheme="majorEastAsia" w:hAnsiTheme="majorHAnsi" w:cstheme="majorHAnsi"/>
            <w:sz w:val="20"/>
          </w:rPr>
          <w:delText>PowerPoint slides.</w:delText>
        </w:r>
      </w:del>
    </w:p>
    <w:p w14:paraId="2C49B3D5" w14:textId="60D37719" w:rsidR="00FF531B" w:rsidDel="00100C03" w:rsidRDefault="00FF531B">
      <w:pPr>
        <w:pStyle w:val="ListParagraph"/>
        <w:numPr>
          <w:ilvl w:val="0"/>
          <w:numId w:val="2"/>
        </w:numPr>
        <w:rPr>
          <w:del w:id="755" w:author="Tomas Singliar" w:date="2018-11-14T17:17:00Z"/>
          <w:rFonts w:asciiTheme="majorHAnsi" w:eastAsiaTheme="majorEastAsia" w:hAnsiTheme="majorHAnsi" w:cstheme="majorBidi"/>
          <w:b/>
          <w:bCs/>
          <w:caps/>
          <w:sz w:val="24"/>
          <w:szCs w:val="24"/>
        </w:rPr>
        <w:pPrChange w:id="756" w:author="Tomas Singliar" w:date="2018-11-14T17:24:00Z">
          <w:pPr/>
        </w:pPrChange>
      </w:pPr>
    </w:p>
    <w:p w14:paraId="29837554" w14:textId="57376483" w:rsidR="00876A6E" w:rsidRPr="00B55F16" w:rsidDel="00100C03" w:rsidRDefault="00876A6E">
      <w:pPr>
        <w:pStyle w:val="ListParagraph"/>
        <w:numPr>
          <w:ilvl w:val="0"/>
          <w:numId w:val="2"/>
        </w:numPr>
        <w:rPr>
          <w:del w:id="757" w:author="Tomas Singliar" w:date="2018-11-14T17:17:00Z"/>
          <w:rFonts w:asciiTheme="majorHAnsi" w:eastAsiaTheme="majorEastAsia" w:hAnsiTheme="majorHAnsi" w:cstheme="majorBidi"/>
          <w:b/>
          <w:bCs/>
          <w:sz w:val="24"/>
          <w:szCs w:val="24"/>
        </w:rPr>
        <w:pPrChange w:id="758" w:author="Tomas Singliar" w:date="2018-11-14T17:24:00Z">
          <w:pPr/>
        </w:pPrChange>
      </w:pPr>
      <w:del w:id="759" w:author="Tomas Singliar" w:date="2018-11-14T17:17:00Z">
        <w:r w:rsidRPr="47EEF74C" w:rsidDel="00100C03">
          <w:rPr>
            <w:rFonts w:asciiTheme="majorHAnsi" w:eastAsiaTheme="majorEastAsia" w:hAnsiTheme="majorHAnsi" w:cstheme="majorBidi"/>
            <w:b/>
            <w:bCs/>
            <w:caps/>
            <w:sz w:val="24"/>
            <w:szCs w:val="24"/>
          </w:rPr>
          <w:delText>Equipment attendees should bring</w:delText>
        </w:r>
      </w:del>
    </w:p>
    <w:p w14:paraId="3338DE40" w14:textId="607D0D65" w:rsidR="00F84206" w:rsidRPr="001553B2" w:rsidDel="00100C03" w:rsidRDefault="50C43FD3">
      <w:pPr>
        <w:pStyle w:val="ListParagraph"/>
        <w:numPr>
          <w:ilvl w:val="0"/>
          <w:numId w:val="2"/>
        </w:numPr>
        <w:rPr>
          <w:del w:id="760" w:author="Tomas Singliar" w:date="2018-11-14T17:17:00Z"/>
          <w:rFonts w:asciiTheme="majorHAnsi" w:eastAsiaTheme="majorEastAsia" w:hAnsiTheme="majorHAnsi" w:cstheme="majorBidi"/>
          <w:color w:val="000000" w:themeColor="text1"/>
        </w:rPr>
        <w:pPrChange w:id="761" w:author="Tomas Singliar" w:date="2018-11-14T17:24:00Z">
          <w:pPr>
            <w:spacing w:before="100" w:beforeAutospacing="1" w:after="100" w:afterAutospacing="1"/>
            <w:jc w:val="left"/>
          </w:pPr>
        </w:pPrChange>
      </w:pPr>
      <w:del w:id="762" w:author="Tomas Singliar" w:date="2018-11-14T17:17:00Z">
        <w:r w:rsidRPr="50C43FD3" w:rsidDel="00100C03">
          <w:rPr>
            <w:rFonts w:asciiTheme="majorHAnsi" w:eastAsiaTheme="majorEastAsia" w:hAnsiTheme="majorHAnsi" w:cstheme="majorBidi"/>
            <w:color w:val="000000" w:themeColor="text1"/>
          </w:rPr>
          <w:delText xml:space="preserve">A WiFi-enabled laptop with an SSH client with port-forwarding capability (On MacOS or Linux, simply run the SSH command in a terminal window. On Windows, </w:delText>
        </w:r>
        <w:r w:rsidR="00A655ED" w:rsidDel="00100C03">
          <w:rPr>
            <w:rStyle w:val="Hyperlink"/>
            <w:rFonts w:asciiTheme="majorHAnsi" w:eastAsiaTheme="majorEastAsia" w:hAnsiTheme="majorHAnsi" w:cstheme="majorBidi"/>
          </w:rPr>
          <w:fldChar w:fldCharType="begin"/>
        </w:r>
        <w:r w:rsidR="00A655ED" w:rsidDel="00100C03">
          <w:rPr>
            <w:rStyle w:val="Hyperlink"/>
            <w:rFonts w:asciiTheme="majorHAnsi" w:eastAsiaTheme="majorEastAsia" w:hAnsiTheme="majorHAnsi" w:cstheme="majorBidi"/>
          </w:rPr>
          <w:delInstrText xml:space="preserve"> HYPERLINK "http://www.chiark.greenend.org.uk/~sgtatham/putty/download.html" \h </w:delInstrText>
        </w:r>
        <w:r w:rsidR="00A655ED" w:rsidDel="00100C03">
          <w:rPr>
            <w:rStyle w:val="Hyperlink"/>
            <w:rFonts w:asciiTheme="majorHAnsi" w:eastAsiaTheme="majorEastAsia" w:hAnsiTheme="majorHAnsi" w:cstheme="majorBidi"/>
          </w:rPr>
          <w:fldChar w:fldCharType="separate"/>
        </w:r>
        <w:r w:rsidRPr="50C43FD3" w:rsidDel="00100C03">
          <w:rPr>
            <w:rStyle w:val="Hyperlink"/>
            <w:rFonts w:asciiTheme="majorHAnsi" w:eastAsiaTheme="majorEastAsia" w:hAnsiTheme="majorHAnsi" w:cstheme="majorBidi"/>
          </w:rPr>
          <w:delText>download and install plink.exe</w:delText>
        </w:r>
        <w:r w:rsidR="00A655ED" w:rsidDel="00100C03">
          <w:rPr>
            <w:rStyle w:val="Hyperlink"/>
            <w:rFonts w:asciiTheme="majorHAnsi" w:eastAsiaTheme="majorEastAsia" w:hAnsiTheme="majorHAnsi" w:cstheme="majorBidi"/>
          </w:rPr>
          <w:fldChar w:fldCharType="end"/>
        </w:r>
        <w:r w:rsidRPr="50C43FD3" w:rsidDel="00100C03">
          <w:rPr>
            <w:rFonts w:asciiTheme="majorHAnsi" w:eastAsiaTheme="majorEastAsia" w:hAnsiTheme="majorHAnsi" w:cstheme="majorBidi"/>
            <w:color w:val="000000" w:themeColor="text1"/>
          </w:rPr>
          <w:delText xml:space="preserve">.) </w:delText>
        </w:r>
      </w:del>
    </w:p>
    <w:p w14:paraId="27B302B6" w14:textId="63A15BFB" w:rsidR="00F84206" w:rsidRPr="00FF531B" w:rsidDel="00100C03" w:rsidRDefault="00FF531B">
      <w:pPr>
        <w:pStyle w:val="ListParagraph"/>
        <w:numPr>
          <w:ilvl w:val="0"/>
          <w:numId w:val="2"/>
        </w:numPr>
        <w:rPr>
          <w:del w:id="763" w:author="Tomas Singliar" w:date="2018-11-14T17:17:00Z"/>
          <w:rFonts w:asciiTheme="majorHAnsi" w:eastAsiaTheme="majorEastAsia" w:hAnsiTheme="majorHAnsi" w:cstheme="majorBidi"/>
          <w:b/>
          <w:bCs/>
          <w:caps/>
          <w:sz w:val="24"/>
          <w:szCs w:val="24"/>
        </w:rPr>
        <w:pPrChange w:id="764" w:author="Tomas Singliar" w:date="2018-11-14T17:24:00Z">
          <w:pPr/>
        </w:pPrChange>
      </w:pPr>
      <w:del w:id="765" w:author="Tomas Singliar" w:date="2018-11-14T17:17:00Z">
        <w:r w:rsidRPr="00FF531B" w:rsidDel="00100C03">
          <w:rPr>
            <w:rFonts w:asciiTheme="majorHAnsi" w:eastAsiaTheme="majorEastAsia" w:hAnsiTheme="majorHAnsi" w:cstheme="majorBidi"/>
            <w:b/>
            <w:bCs/>
            <w:caps/>
            <w:sz w:val="24"/>
            <w:szCs w:val="24"/>
          </w:rPr>
          <w:delText>OPERATING SYSTEM</w:delText>
        </w:r>
        <w:r w:rsidDel="00100C03">
          <w:rPr>
            <w:rFonts w:asciiTheme="majorHAnsi" w:eastAsiaTheme="majorEastAsia" w:hAnsiTheme="majorHAnsi" w:cstheme="majorBidi"/>
            <w:b/>
            <w:bCs/>
            <w:caps/>
            <w:sz w:val="24"/>
            <w:szCs w:val="24"/>
          </w:rPr>
          <w:delText xml:space="preserve"> AND REQUIRED TOOLS</w:delText>
        </w:r>
      </w:del>
    </w:p>
    <w:p w14:paraId="7B1D2912" w14:textId="3AD22FFF" w:rsidR="00FF531B" w:rsidDel="00100C03" w:rsidRDefault="00FF531B">
      <w:pPr>
        <w:pStyle w:val="ListParagraph"/>
        <w:numPr>
          <w:ilvl w:val="0"/>
          <w:numId w:val="2"/>
        </w:numPr>
        <w:rPr>
          <w:del w:id="766" w:author="Tomas Singliar" w:date="2018-11-14T17:17:00Z"/>
          <w:rFonts w:asciiTheme="majorHAnsi" w:eastAsiaTheme="majorEastAsia" w:hAnsiTheme="majorHAnsi" w:cstheme="majorHAnsi"/>
          <w:sz w:val="20"/>
        </w:rPr>
        <w:pPrChange w:id="767" w:author="Tomas Singliar" w:date="2018-11-14T17:24:00Z">
          <w:pPr/>
        </w:pPrChange>
      </w:pPr>
      <w:del w:id="768" w:author="Tomas Singliar" w:date="2018-11-14T17:17:00Z">
        <w:r w:rsidDel="00100C03">
          <w:rPr>
            <w:rFonts w:asciiTheme="majorHAnsi" w:eastAsiaTheme="majorEastAsia" w:hAnsiTheme="majorHAnsi" w:cstheme="majorHAnsi"/>
            <w:sz w:val="20"/>
          </w:rPr>
          <w:delText>MacOS, Linux, or Windows with an ssh client and a web browser. Hands-on content will be run in provided cloud-based VMs.</w:delText>
        </w:r>
      </w:del>
    </w:p>
    <w:p w14:paraId="3E741A38" w14:textId="2C881D1C" w:rsidR="00FF531B" w:rsidDel="00100C03" w:rsidRDefault="00FF531B">
      <w:pPr>
        <w:pStyle w:val="ListParagraph"/>
        <w:numPr>
          <w:ilvl w:val="0"/>
          <w:numId w:val="2"/>
        </w:numPr>
        <w:rPr>
          <w:del w:id="769" w:author="Tomas Singliar" w:date="2018-11-14T17:17:00Z"/>
          <w:rFonts w:asciiTheme="majorHAnsi" w:eastAsiaTheme="majorEastAsia" w:hAnsiTheme="majorHAnsi" w:cstheme="majorHAnsi"/>
          <w:sz w:val="20"/>
        </w:rPr>
        <w:pPrChange w:id="770" w:author="Tomas Singliar" w:date="2018-11-14T17:24:00Z">
          <w:pPr/>
        </w:pPrChange>
      </w:pPr>
    </w:p>
    <w:p w14:paraId="640EA83E" w14:textId="0B8E50F6" w:rsidR="00FF531B" w:rsidRPr="00FF531B" w:rsidDel="00100C03" w:rsidRDefault="00FF531B">
      <w:pPr>
        <w:pStyle w:val="ListParagraph"/>
        <w:numPr>
          <w:ilvl w:val="0"/>
          <w:numId w:val="2"/>
        </w:numPr>
        <w:rPr>
          <w:del w:id="771" w:author="Tomas Singliar" w:date="2018-11-14T17:17:00Z"/>
          <w:rFonts w:asciiTheme="majorHAnsi" w:eastAsiaTheme="majorEastAsia" w:hAnsiTheme="majorHAnsi" w:cstheme="majorBidi"/>
          <w:b/>
          <w:bCs/>
          <w:caps/>
          <w:sz w:val="24"/>
          <w:szCs w:val="24"/>
        </w:rPr>
        <w:pPrChange w:id="772" w:author="Tomas Singliar" w:date="2018-11-14T17:24:00Z">
          <w:pPr/>
        </w:pPrChange>
      </w:pPr>
      <w:del w:id="773" w:author="Tomas Singliar" w:date="2018-11-14T17:17:00Z">
        <w:r w:rsidDel="00100C03">
          <w:rPr>
            <w:rFonts w:asciiTheme="majorHAnsi" w:eastAsiaTheme="majorEastAsia" w:hAnsiTheme="majorHAnsi" w:cstheme="majorBidi"/>
            <w:b/>
            <w:bCs/>
            <w:caps/>
            <w:sz w:val="24"/>
            <w:szCs w:val="24"/>
          </w:rPr>
          <w:delText>software licenses required FOR THE TOOLS</w:delText>
        </w:r>
      </w:del>
    </w:p>
    <w:p w14:paraId="6C0933DC" w14:textId="2A97D8F0" w:rsidR="00FF531B" w:rsidDel="00100C03" w:rsidRDefault="00FF531B">
      <w:pPr>
        <w:pStyle w:val="ListParagraph"/>
        <w:numPr>
          <w:ilvl w:val="0"/>
          <w:numId w:val="2"/>
        </w:numPr>
        <w:rPr>
          <w:del w:id="774" w:author="Tomas Singliar" w:date="2018-11-14T17:17:00Z"/>
          <w:rFonts w:asciiTheme="majorHAnsi" w:eastAsiaTheme="majorEastAsia" w:hAnsiTheme="majorHAnsi" w:cstheme="majorHAnsi"/>
          <w:sz w:val="20"/>
        </w:rPr>
        <w:pPrChange w:id="775" w:author="Tomas Singliar" w:date="2018-11-14T17:24:00Z">
          <w:pPr/>
        </w:pPrChange>
      </w:pPr>
      <w:del w:id="776" w:author="Tomas Singliar" w:date="2018-11-14T17:17:00Z">
        <w:r w:rsidDel="00100C03">
          <w:rPr>
            <w:rFonts w:asciiTheme="majorHAnsi" w:eastAsiaTheme="majorEastAsia" w:hAnsiTheme="majorHAnsi" w:cstheme="majorHAnsi"/>
            <w:sz w:val="20"/>
          </w:rPr>
          <w:delText>PuTTY/plink: MIT License</w:delText>
        </w:r>
      </w:del>
    </w:p>
    <w:p w14:paraId="150B3888" w14:textId="1E6A2E0E" w:rsidR="00FF531B" w:rsidDel="00100C03" w:rsidRDefault="00FF531B">
      <w:pPr>
        <w:pStyle w:val="ListParagraph"/>
        <w:numPr>
          <w:ilvl w:val="0"/>
          <w:numId w:val="2"/>
        </w:numPr>
        <w:rPr>
          <w:del w:id="777" w:author="Tomas Singliar" w:date="2018-11-14T17:17:00Z"/>
          <w:rFonts w:asciiTheme="majorHAnsi" w:eastAsiaTheme="majorEastAsia" w:hAnsiTheme="majorHAnsi" w:cstheme="majorHAnsi"/>
          <w:sz w:val="20"/>
        </w:rPr>
        <w:pPrChange w:id="778" w:author="Tomas Singliar" w:date="2018-11-14T17:24:00Z">
          <w:pPr/>
        </w:pPrChange>
      </w:pPr>
    </w:p>
    <w:p w14:paraId="662FA390" w14:textId="58C257BD" w:rsidR="00FF531B" w:rsidRPr="00FF531B" w:rsidDel="00100C03" w:rsidRDefault="00FF531B">
      <w:pPr>
        <w:pStyle w:val="ListParagraph"/>
        <w:numPr>
          <w:ilvl w:val="0"/>
          <w:numId w:val="2"/>
        </w:numPr>
        <w:rPr>
          <w:del w:id="779" w:author="Tomas Singliar" w:date="2018-11-14T17:17:00Z"/>
          <w:rFonts w:asciiTheme="majorHAnsi" w:eastAsiaTheme="majorEastAsia" w:hAnsiTheme="majorHAnsi" w:cstheme="majorBidi"/>
          <w:b/>
          <w:bCs/>
          <w:caps/>
          <w:sz w:val="24"/>
          <w:szCs w:val="24"/>
        </w:rPr>
        <w:pPrChange w:id="780" w:author="Tomas Singliar" w:date="2018-11-14T17:24:00Z">
          <w:pPr/>
        </w:pPrChange>
      </w:pPr>
      <w:del w:id="781" w:author="Tomas Singliar" w:date="2018-11-14T17:17:00Z">
        <w:r w:rsidDel="00100C03">
          <w:rPr>
            <w:rFonts w:asciiTheme="majorHAnsi" w:eastAsiaTheme="majorEastAsia" w:hAnsiTheme="majorHAnsi" w:cstheme="majorBidi"/>
            <w:b/>
            <w:bCs/>
            <w:caps/>
            <w:sz w:val="24"/>
            <w:szCs w:val="24"/>
          </w:rPr>
          <w:delText>Setup Instructions</w:delText>
        </w:r>
      </w:del>
    </w:p>
    <w:p w14:paraId="79DA4425" w14:textId="2D569E2B" w:rsidR="00FF531B" w:rsidDel="00100C03" w:rsidRDefault="00FF531B">
      <w:pPr>
        <w:pStyle w:val="ListParagraph"/>
        <w:numPr>
          <w:ilvl w:val="0"/>
          <w:numId w:val="2"/>
        </w:numPr>
        <w:rPr>
          <w:del w:id="782" w:author="Tomas Singliar" w:date="2018-11-14T17:17:00Z"/>
          <w:rFonts w:asciiTheme="majorHAnsi" w:eastAsiaTheme="majorEastAsia" w:hAnsiTheme="majorHAnsi" w:cstheme="majorHAnsi"/>
          <w:sz w:val="20"/>
        </w:rPr>
        <w:pPrChange w:id="783" w:author="Tomas Singliar" w:date="2018-11-14T17:24:00Z">
          <w:pPr/>
        </w:pPrChange>
      </w:pPr>
      <w:del w:id="784" w:author="Tomas Singliar" w:date="2018-11-14T17:17:00Z">
        <w:r w:rsidDel="00100C03">
          <w:rPr>
            <w:rFonts w:asciiTheme="majorHAnsi" w:eastAsiaTheme="majorEastAsia" w:hAnsiTheme="majorHAnsi" w:cstheme="majorHAnsi"/>
            <w:sz w:val="20"/>
          </w:rPr>
          <w:delText>If on Windows, download and run PuTTY/plink.</w:delText>
        </w:r>
      </w:del>
    </w:p>
    <w:p w14:paraId="6364A84F" w14:textId="39A627AA" w:rsidR="00FF531B" w:rsidDel="00100C03" w:rsidRDefault="00FF531B">
      <w:pPr>
        <w:pStyle w:val="ListParagraph"/>
        <w:numPr>
          <w:ilvl w:val="0"/>
          <w:numId w:val="2"/>
        </w:numPr>
        <w:rPr>
          <w:del w:id="785" w:author="Tomas Singliar" w:date="2018-11-14T17:17:00Z"/>
          <w:rFonts w:asciiTheme="majorHAnsi" w:eastAsiaTheme="majorEastAsia" w:hAnsiTheme="majorHAnsi" w:cstheme="majorHAnsi"/>
          <w:sz w:val="20"/>
        </w:rPr>
        <w:pPrChange w:id="786" w:author="Tomas Singliar" w:date="2018-11-14T17:24:00Z">
          <w:pPr/>
        </w:pPrChange>
      </w:pPr>
      <w:del w:id="787" w:author="Tomas Singliar" w:date="2018-11-14T17:17:00Z">
        <w:r w:rsidDel="00100C03">
          <w:rPr>
            <w:rFonts w:asciiTheme="majorHAnsi" w:eastAsiaTheme="majorEastAsia" w:hAnsiTheme="majorHAnsi" w:cstheme="majorHAnsi"/>
            <w:sz w:val="20"/>
          </w:rPr>
          <w:delText>Launch web browser.</w:delText>
        </w:r>
      </w:del>
    </w:p>
    <w:p w14:paraId="5424C812" w14:textId="364C729C" w:rsidR="00FF531B" w:rsidDel="00100C03" w:rsidRDefault="00FF531B">
      <w:pPr>
        <w:pStyle w:val="ListParagraph"/>
        <w:numPr>
          <w:ilvl w:val="0"/>
          <w:numId w:val="2"/>
        </w:numPr>
        <w:rPr>
          <w:del w:id="788" w:author="Tomas Singliar" w:date="2018-11-14T17:17:00Z"/>
          <w:rFonts w:asciiTheme="majorHAnsi" w:eastAsiaTheme="majorEastAsia" w:hAnsiTheme="majorHAnsi" w:cstheme="majorHAnsi"/>
          <w:sz w:val="20"/>
        </w:rPr>
        <w:pPrChange w:id="789" w:author="Tomas Singliar" w:date="2018-11-14T17:24:00Z">
          <w:pPr/>
        </w:pPrChange>
      </w:pPr>
    </w:p>
    <w:p w14:paraId="197BC235" w14:textId="767FB97E" w:rsidR="00AA1A9F" w:rsidRPr="00AA1A9F" w:rsidDel="00100C03" w:rsidRDefault="47EEF74C">
      <w:pPr>
        <w:pStyle w:val="ListParagraph"/>
        <w:numPr>
          <w:ilvl w:val="0"/>
          <w:numId w:val="2"/>
        </w:numPr>
        <w:rPr>
          <w:del w:id="790" w:author="Tomas Singliar" w:date="2018-11-14T17:17:00Z"/>
          <w:rFonts w:asciiTheme="majorHAnsi" w:eastAsiaTheme="majorEastAsia" w:hAnsiTheme="majorHAnsi" w:cstheme="majorBidi"/>
          <w:b/>
          <w:bCs/>
          <w:sz w:val="24"/>
          <w:szCs w:val="24"/>
        </w:rPr>
        <w:pPrChange w:id="791" w:author="Tomas Singliar" w:date="2018-11-14T17:24:00Z">
          <w:pPr/>
        </w:pPrChange>
      </w:pPr>
      <w:del w:id="792" w:author="Tomas Singliar" w:date="2018-11-14T17:17:00Z">
        <w:r w:rsidRPr="47EEF74C" w:rsidDel="00100C03">
          <w:rPr>
            <w:rFonts w:asciiTheme="majorHAnsi" w:eastAsiaTheme="majorEastAsia" w:hAnsiTheme="majorHAnsi" w:cstheme="majorBidi"/>
            <w:b/>
            <w:bCs/>
            <w:sz w:val="24"/>
            <w:szCs w:val="24"/>
          </w:rPr>
          <w:delText>TUTORS / PRESENTERS</w:delText>
        </w:r>
      </w:del>
    </w:p>
    <w:p w14:paraId="3BD626AC" w14:textId="1CFC1C26" w:rsidR="00AA1A9F" w:rsidRPr="001553B2" w:rsidDel="00100C03" w:rsidRDefault="00AA1A9F">
      <w:pPr>
        <w:pStyle w:val="ListParagraph"/>
        <w:numPr>
          <w:ilvl w:val="0"/>
          <w:numId w:val="2"/>
        </w:numPr>
        <w:rPr>
          <w:del w:id="793" w:author="Tomas Singliar" w:date="2018-11-14T17:17:00Z"/>
          <w:rFonts w:asciiTheme="majorHAnsi" w:eastAsiaTheme="majorEastAsia" w:hAnsiTheme="majorHAnsi" w:cstheme="majorHAnsi"/>
          <w:sz w:val="20"/>
        </w:rPr>
        <w:pPrChange w:id="794" w:author="Tomas Singliar" w:date="2018-11-14T17:24:00Z">
          <w:pPr/>
        </w:pPrChange>
      </w:pPr>
    </w:p>
    <w:p w14:paraId="21966FE6" w14:textId="15DC9B36" w:rsidR="00BB22FD" w:rsidRPr="001553B2" w:rsidDel="00100C03" w:rsidRDefault="00BB22FD">
      <w:pPr>
        <w:pStyle w:val="ListParagraph"/>
        <w:numPr>
          <w:ilvl w:val="0"/>
          <w:numId w:val="2"/>
        </w:numPr>
        <w:rPr>
          <w:del w:id="795" w:author="Tomas Singliar" w:date="2018-11-14T17:17:00Z"/>
          <w:rFonts w:asciiTheme="majorHAnsi" w:hAnsiTheme="majorHAnsi" w:cstheme="majorHAnsi"/>
          <w:color w:val="000000"/>
        </w:rPr>
        <w:pPrChange w:id="796" w:author="Tomas Singliar" w:date="2018-11-14T17:24:00Z">
          <w:pPr/>
        </w:pPrChange>
      </w:pPr>
      <w:del w:id="797" w:author="Tomas Singliar" w:date="2018-11-14T17:17:00Z">
        <w:r w:rsidRPr="001553B2" w:rsidDel="00100C03">
          <w:rPr>
            <w:rFonts w:asciiTheme="majorHAnsi" w:hAnsiTheme="majorHAnsi" w:cstheme="majorHAnsi"/>
            <w:noProof/>
            <w:color w:val="000000"/>
          </w:rPr>
          <w:drawing>
            <wp:inline distT="0" distB="0" distL="0" distR="0" wp14:anchorId="17286954" wp14:editId="045D846D">
              <wp:extent cx="712470" cy="949960"/>
              <wp:effectExtent l="0" t="0" r="0" b="2540"/>
              <wp:docPr id="8" name="Picture 8" descr="Photo of Vanja Pau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oto of Vanja Paun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 cy="949960"/>
                      </a:xfrm>
                      <a:prstGeom prst="rect">
                        <a:avLst/>
                      </a:prstGeom>
                      <a:noFill/>
                      <a:ln>
                        <a:noFill/>
                      </a:ln>
                    </pic:spPr>
                  </pic:pic>
                </a:graphicData>
              </a:graphic>
            </wp:inline>
          </w:drawing>
        </w:r>
      </w:del>
    </w:p>
    <w:p w14:paraId="234F951C" w14:textId="368FCEF1" w:rsidR="00BB22FD" w:rsidRPr="000E5495" w:rsidDel="00100C03" w:rsidRDefault="50C43FD3">
      <w:pPr>
        <w:pStyle w:val="ListParagraph"/>
        <w:numPr>
          <w:ilvl w:val="0"/>
          <w:numId w:val="2"/>
        </w:numPr>
        <w:rPr>
          <w:del w:id="798" w:author="Tomas Singliar" w:date="2018-11-14T17:17:00Z"/>
          <w:rFonts w:asciiTheme="majorHAnsi" w:eastAsiaTheme="majorEastAsia" w:hAnsiTheme="majorHAnsi" w:cstheme="majorBidi"/>
          <w:b/>
          <w:bCs/>
          <w:color w:val="D3002D"/>
        </w:rPr>
        <w:pPrChange w:id="799" w:author="Tomas Singliar" w:date="2018-11-14T17:24:00Z">
          <w:pPr>
            <w:spacing w:after="100" w:afterAutospacing="1"/>
            <w:outlineLvl w:val="1"/>
          </w:pPr>
        </w:pPrChange>
      </w:pPr>
      <w:del w:id="800" w:author="Tomas Singliar" w:date="2018-11-14T17:17:00Z">
        <w:r w:rsidRPr="50C43FD3" w:rsidDel="00100C03">
          <w:rPr>
            <w:rFonts w:asciiTheme="majorHAnsi" w:eastAsiaTheme="majorEastAsia" w:hAnsiTheme="majorHAnsi" w:cstheme="majorBidi"/>
            <w:b/>
            <w:bCs/>
            <w:color w:val="D3002D"/>
          </w:rPr>
          <w:delText>Vanja Paunic</w:delText>
        </w:r>
      </w:del>
    </w:p>
    <w:p w14:paraId="3F1822BF" w14:textId="73801327" w:rsidR="00BB22FD" w:rsidRPr="000E5495" w:rsidDel="00100C03" w:rsidRDefault="47EEF74C">
      <w:pPr>
        <w:pStyle w:val="ListParagraph"/>
        <w:numPr>
          <w:ilvl w:val="0"/>
          <w:numId w:val="2"/>
        </w:numPr>
        <w:rPr>
          <w:del w:id="801" w:author="Tomas Singliar" w:date="2018-11-14T17:17:00Z"/>
          <w:rFonts w:asciiTheme="majorHAnsi" w:eastAsiaTheme="majorEastAsia" w:hAnsiTheme="majorHAnsi" w:cstheme="majorBidi"/>
          <w:b/>
          <w:bCs/>
          <w:color w:val="000000" w:themeColor="text1"/>
        </w:rPr>
        <w:pPrChange w:id="802" w:author="Tomas Singliar" w:date="2018-11-14T17:24:00Z">
          <w:pPr>
            <w:spacing w:after="100" w:afterAutospacing="1"/>
            <w:outlineLvl w:val="4"/>
          </w:pPr>
        </w:pPrChange>
      </w:pPr>
      <w:del w:id="803" w:author="Tomas Singliar" w:date="2018-11-14T17:17:00Z">
        <w:r w:rsidRPr="47EEF74C" w:rsidDel="00100C03">
          <w:rPr>
            <w:rFonts w:asciiTheme="majorHAnsi" w:eastAsiaTheme="majorEastAsia" w:hAnsiTheme="majorHAnsi" w:cstheme="majorBidi"/>
            <w:b/>
            <w:bCs/>
            <w:color w:val="000000" w:themeColor="text1"/>
          </w:rPr>
          <w:delText>Microsoft</w:delText>
        </w:r>
      </w:del>
    </w:p>
    <w:p w14:paraId="1BF9CF7B" w14:textId="38B50486" w:rsidR="00BB22FD" w:rsidRPr="001553B2" w:rsidDel="00100C03" w:rsidRDefault="50C43FD3">
      <w:pPr>
        <w:pStyle w:val="ListParagraph"/>
        <w:numPr>
          <w:ilvl w:val="0"/>
          <w:numId w:val="2"/>
        </w:numPr>
        <w:rPr>
          <w:del w:id="804" w:author="Tomas Singliar" w:date="2018-11-14T17:17:00Z"/>
          <w:rFonts w:asciiTheme="majorHAnsi" w:eastAsiaTheme="majorEastAsia" w:hAnsiTheme="majorHAnsi" w:cstheme="majorBidi"/>
          <w:color w:val="000000" w:themeColor="text1"/>
        </w:rPr>
        <w:pPrChange w:id="805" w:author="Tomas Singliar" w:date="2018-11-14T17:24:00Z">
          <w:pPr>
            <w:pBdr>
              <w:bottom w:val="single" w:sz="6" w:space="1" w:color="auto"/>
            </w:pBdr>
            <w:spacing w:before="100" w:beforeAutospacing="1" w:after="100" w:afterAutospacing="1"/>
          </w:pPr>
        </w:pPrChange>
      </w:pPr>
      <w:del w:id="806" w:author="Tomas Singliar" w:date="2018-11-14T17:17:00Z">
        <w:r w:rsidRPr="50C43FD3" w:rsidDel="00100C03">
          <w:rPr>
            <w:rFonts w:asciiTheme="majorHAnsi" w:eastAsiaTheme="majorEastAsia" w:hAnsiTheme="majorHAnsi" w:cstheme="majorBidi"/>
            <w:color w:val="000000" w:themeColor="text1"/>
          </w:rPr>
          <w:delText>Vanja Paunić is a data scientist on the Azure Machine Learning team at Microsoft. Previously, Vanja worked as a research scientist in the field of bioinformatics, where she published on uncertainty in genetic data, genetic admixture, and prediction of genes. She holds a PhD in computer science with a focus on data mining from the University of Minnesota.</w:delText>
        </w:r>
      </w:del>
    </w:p>
    <w:p w14:paraId="59997035" w14:textId="137B6345" w:rsidR="00793AB4" w:rsidRPr="001553B2" w:rsidDel="00100C03" w:rsidRDefault="00793AB4">
      <w:pPr>
        <w:pStyle w:val="ListParagraph"/>
        <w:numPr>
          <w:ilvl w:val="0"/>
          <w:numId w:val="2"/>
        </w:numPr>
        <w:rPr>
          <w:del w:id="807" w:author="Tomas Singliar" w:date="2018-11-14T17:17:00Z"/>
          <w:rFonts w:asciiTheme="majorHAnsi" w:hAnsiTheme="majorHAnsi" w:cstheme="majorHAnsi"/>
          <w:color w:val="000000"/>
          <w:szCs w:val="16"/>
        </w:rPr>
        <w:pPrChange w:id="808" w:author="Tomas Singliar" w:date="2018-11-14T17:24:00Z">
          <w:pPr>
            <w:pBdr>
              <w:bottom w:val="single" w:sz="6" w:space="1" w:color="auto"/>
            </w:pBdr>
            <w:spacing w:before="100" w:beforeAutospacing="1" w:after="100" w:afterAutospacing="1"/>
          </w:pPr>
        </w:pPrChange>
      </w:pPr>
    </w:p>
    <w:p w14:paraId="6E7288E1" w14:textId="5020890E" w:rsidR="00BB22FD" w:rsidRPr="000E5495" w:rsidDel="00100C03" w:rsidRDefault="00BB22FD">
      <w:pPr>
        <w:pStyle w:val="ListParagraph"/>
        <w:numPr>
          <w:ilvl w:val="0"/>
          <w:numId w:val="2"/>
        </w:numPr>
        <w:rPr>
          <w:del w:id="809" w:author="Tomas Singliar" w:date="2018-11-14T17:17:00Z"/>
          <w:rFonts w:asciiTheme="majorHAnsi" w:hAnsiTheme="majorHAnsi" w:cstheme="majorHAnsi"/>
          <w:color w:val="000000"/>
          <w:szCs w:val="16"/>
        </w:rPr>
        <w:pPrChange w:id="810" w:author="Tomas Singliar" w:date="2018-11-14T17:24:00Z">
          <w:pPr>
            <w:spacing w:after="0"/>
          </w:pPr>
        </w:pPrChange>
      </w:pPr>
      <w:del w:id="811" w:author="Tomas Singliar" w:date="2018-11-14T17:17:00Z">
        <w:r w:rsidRPr="001553B2" w:rsidDel="00100C03">
          <w:rPr>
            <w:rFonts w:asciiTheme="majorHAnsi" w:hAnsiTheme="majorHAnsi" w:cstheme="majorHAnsi"/>
            <w:noProof/>
            <w:color w:val="000000"/>
            <w:szCs w:val="16"/>
          </w:rPr>
          <w:drawing>
            <wp:inline distT="0" distB="0" distL="0" distR="0" wp14:anchorId="12ADF2F6" wp14:editId="364E8509">
              <wp:extent cx="712470" cy="949960"/>
              <wp:effectExtent l="0" t="0" r="0" b="2540"/>
              <wp:docPr id="7" name="Picture 7" descr="Photo of Robert Ho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Robert Hor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949960"/>
                      </a:xfrm>
                      <a:prstGeom prst="rect">
                        <a:avLst/>
                      </a:prstGeom>
                      <a:noFill/>
                      <a:ln>
                        <a:noFill/>
                      </a:ln>
                    </pic:spPr>
                  </pic:pic>
                </a:graphicData>
              </a:graphic>
            </wp:inline>
          </w:drawing>
        </w:r>
      </w:del>
    </w:p>
    <w:p w14:paraId="3AFA0198" w14:textId="170240F2" w:rsidR="00BB22FD" w:rsidRPr="000E5495" w:rsidDel="00100C03" w:rsidRDefault="47EEF74C">
      <w:pPr>
        <w:pStyle w:val="ListParagraph"/>
        <w:numPr>
          <w:ilvl w:val="0"/>
          <w:numId w:val="2"/>
        </w:numPr>
        <w:rPr>
          <w:del w:id="812" w:author="Tomas Singliar" w:date="2018-11-14T17:17:00Z"/>
          <w:rFonts w:asciiTheme="majorHAnsi" w:eastAsiaTheme="majorEastAsia" w:hAnsiTheme="majorHAnsi" w:cstheme="majorBidi"/>
          <w:b/>
          <w:bCs/>
          <w:color w:val="D3002D"/>
        </w:rPr>
        <w:pPrChange w:id="813" w:author="Tomas Singliar" w:date="2018-11-14T17:24:00Z">
          <w:pPr>
            <w:spacing w:after="100" w:afterAutospacing="1"/>
            <w:outlineLvl w:val="1"/>
          </w:pPr>
        </w:pPrChange>
      </w:pPr>
      <w:del w:id="814" w:author="Tomas Singliar" w:date="2018-11-14T17:17:00Z">
        <w:r w:rsidRPr="47EEF74C" w:rsidDel="00100C03">
          <w:rPr>
            <w:rFonts w:asciiTheme="majorHAnsi" w:eastAsiaTheme="majorEastAsia" w:hAnsiTheme="majorHAnsi" w:cstheme="majorBidi"/>
            <w:b/>
            <w:bCs/>
            <w:color w:val="D3002D"/>
          </w:rPr>
          <w:delText>Robert Horton</w:delText>
        </w:r>
      </w:del>
    </w:p>
    <w:p w14:paraId="241C06C0" w14:textId="3AF86479" w:rsidR="00BB22FD" w:rsidRPr="000E5495" w:rsidDel="00100C03" w:rsidRDefault="47EEF74C">
      <w:pPr>
        <w:pStyle w:val="ListParagraph"/>
        <w:numPr>
          <w:ilvl w:val="0"/>
          <w:numId w:val="2"/>
        </w:numPr>
        <w:rPr>
          <w:del w:id="815" w:author="Tomas Singliar" w:date="2018-11-14T17:17:00Z"/>
          <w:rFonts w:asciiTheme="majorHAnsi" w:eastAsiaTheme="majorEastAsia" w:hAnsiTheme="majorHAnsi" w:cstheme="majorBidi"/>
          <w:b/>
          <w:bCs/>
          <w:color w:val="000000" w:themeColor="text1"/>
        </w:rPr>
        <w:pPrChange w:id="816" w:author="Tomas Singliar" w:date="2018-11-14T17:24:00Z">
          <w:pPr>
            <w:spacing w:after="100" w:afterAutospacing="1"/>
            <w:outlineLvl w:val="4"/>
          </w:pPr>
        </w:pPrChange>
      </w:pPr>
      <w:del w:id="817" w:author="Tomas Singliar" w:date="2018-11-14T17:17:00Z">
        <w:r w:rsidRPr="47EEF74C" w:rsidDel="00100C03">
          <w:rPr>
            <w:rFonts w:asciiTheme="majorHAnsi" w:eastAsiaTheme="majorEastAsia" w:hAnsiTheme="majorHAnsi" w:cstheme="majorBidi"/>
            <w:b/>
            <w:bCs/>
            <w:color w:val="000000" w:themeColor="text1"/>
          </w:rPr>
          <w:delText>Microsoft</w:delText>
        </w:r>
      </w:del>
    </w:p>
    <w:p w14:paraId="623BC81E" w14:textId="4289D24F" w:rsidR="00BB22FD" w:rsidRPr="000E5495" w:rsidDel="00100C03" w:rsidRDefault="47EEF74C">
      <w:pPr>
        <w:pStyle w:val="ListParagraph"/>
        <w:numPr>
          <w:ilvl w:val="0"/>
          <w:numId w:val="2"/>
        </w:numPr>
        <w:rPr>
          <w:del w:id="818" w:author="Tomas Singliar" w:date="2018-11-14T17:17:00Z"/>
          <w:rFonts w:asciiTheme="majorHAnsi" w:eastAsiaTheme="majorEastAsia" w:hAnsiTheme="majorHAnsi" w:cstheme="majorBidi"/>
          <w:color w:val="000000" w:themeColor="text1"/>
        </w:rPr>
        <w:pPrChange w:id="819" w:author="Tomas Singliar" w:date="2018-11-14T17:24:00Z">
          <w:pPr>
            <w:spacing w:before="100" w:beforeAutospacing="1" w:after="100" w:afterAutospacing="1"/>
          </w:pPr>
        </w:pPrChange>
      </w:pPr>
      <w:del w:id="820" w:author="Tomas Singliar" w:date="2018-11-14T17:17:00Z">
        <w:r w:rsidRPr="47EEF74C" w:rsidDel="00100C03">
          <w:rPr>
            <w:rFonts w:asciiTheme="majorHAnsi" w:eastAsiaTheme="majorEastAsia" w:hAnsiTheme="majorHAnsi" w:cstheme="majorBidi"/>
            <w:color w:val="000000" w:themeColor="text1"/>
          </w:rPr>
          <w:delText>Bob Horton is a senior data scientist in the Microsoft Partner ecosystem. Bob came to Microsoft from Revolution Analytics, where he was on the Professional Services team. Long before becoming a data scientist, he was a regular scientist (with a PhD in biomedical science and molecular biology from the Mayo Clinic). Some time after that, he got an MS in computer science from California State University, Sacramento. Bob currently holds an adjunct faculty appointment in health informatics at the University of San Francisco, where he gives occasional lectures and advises students on data analysis and simulation projects.</w:delText>
        </w:r>
      </w:del>
    </w:p>
    <w:p w14:paraId="2A7914F8" w14:textId="22C5DEE9" w:rsidR="00BB22FD" w:rsidRPr="001553B2" w:rsidDel="00100C03" w:rsidRDefault="00A655ED">
      <w:pPr>
        <w:pStyle w:val="ListParagraph"/>
        <w:numPr>
          <w:ilvl w:val="0"/>
          <w:numId w:val="2"/>
        </w:numPr>
        <w:rPr>
          <w:del w:id="821" w:author="Tomas Singliar" w:date="2018-11-14T17:17:00Z"/>
          <w:rFonts w:asciiTheme="majorHAnsi" w:hAnsiTheme="majorHAnsi" w:cstheme="majorHAnsi"/>
          <w:color w:val="000000"/>
          <w:szCs w:val="16"/>
        </w:rPr>
        <w:pPrChange w:id="822" w:author="Tomas Singliar" w:date="2018-11-14T17:24:00Z">
          <w:pPr>
            <w:numPr>
              <w:numId w:val="4"/>
            </w:numPr>
            <w:tabs>
              <w:tab w:val="num" w:pos="720"/>
            </w:tabs>
            <w:spacing w:before="100" w:beforeAutospacing="1" w:after="100" w:afterAutospacing="1"/>
            <w:ind w:left="720" w:hanging="360"/>
            <w:jc w:val="left"/>
          </w:pPr>
        </w:pPrChange>
      </w:pPr>
      <w:del w:id="823" w:author="Tomas Singliar" w:date="2018-11-14T17:17:00Z">
        <w:r w:rsidDel="00100C03">
          <w:rPr>
            <w:rFonts w:asciiTheme="majorHAnsi" w:hAnsiTheme="majorHAnsi" w:cstheme="majorHAnsi"/>
            <w:color w:val="1010DD"/>
            <w:szCs w:val="16"/>
          </w:rPr>
          <w:fldChar w:fldCharType="begin"/>
        </w:r>
        <w:r w:rsidDel="00100C03">
          <w:rPr>
            <w:rFonts w:asciiTheme="majorHAnsi" w:hAnsiTheme="majorHAnsi" w:cstheme="majorHAnsi"/>
            <w:color w:val="1010DD"/>
            <w:szCs w:val="16"/>
          </w:rPr>
          <w:delInstrText xml:space="preserve"> HYPERLINK "https://github.com/rmhorton/statprog" </w:delInstrText>
        </w:r>
        <w:r w:rsidDel="00100C03">
          <w:rPr>
            <w:rFonts w:asciiTheme="majorHAnsi" w:hAnsiTheme="majorHAnsi" w:cstheme="majorHAnsi"/>
            <w:color w:val="1010DD"/>
            <w:szCs w:val="16"/>
          </w:rPr>
          <w:fldChar w:fldCharType="separate"/>
        </w:r>
        <w:r w:rsidR="00BB22FD" w:rsidRPr="001553B2" w:rsidDel="00100C03">
          <w:rPr>
            <w:rFonts w:asciiTheme="majorHAnsi" w:hAnsiTheme="majorHAnsi" w:cstheme="majorHAnsi"/>
            <w:color w:val="1010DD"/>
            <w:szCs w:val="16"/>
          </w:rPr>
          <w:delText>Website</w:delText>
        </w:r>
        <w:r w:rsidDel="00100C03">
          <w:rPr>
            <w:rFonts w:asciiTheme="majorHAnsi" w:hAnsiTheme="majorHAnsi" w:cstheme="majorHAnsi"/>
            <w:color w:val="1010DD"/>
            <w:szCs w:val="16"/>
          </w:rPr>
          <w:fldChar w:fldCharType="end"/>
        </w:r>
      </w:del>
    </w:p>
    <w:p w14:paraId="0226416B" w14:textId="1C05573B" w:rsidR="00BB22FD" w:rsidRPr="001553B2" w:rsidDel="00100C03" w:rsidRDefault="00BB22FD">
      <w:pPr>
        <w:pStyle w:val="ListParagraph"/>
        <w:numPr>
          <w:ilvl w:val="0"/>
          <w:numId w:val="2"/>
        </w:numPr>
        <w:rPr>
          <w:del w:id="824" w:author="Tomas Singliar" w:date="2018-11-14T17:17:00Z"/>
          <w:rFonts w:asciiTheme="majorHAnsi" w:hAnsiTheme="majorHAnsi" w:cstheme="majorHAnsi"/>
          <w:color w:val="000000"/>
          <w:szCs w:val="16"/>
        </w:rPr>
        <w:pPrChange w:id="825" w:author="Tomas Singliar" w:date="2018-11-14T17:24:00Z">
          <w:pPr>
            <w:pBdr>
              <w:bottom w:val="single" w:sz="6" w:space="1" w:color="auto"/>
            </w:pBdr>
            <w:spacing w:before="100" w:beforeAutospacing="1" w:after="100" w:afterAutospacing="1"/>
          </w:pPr>
        </w:pPrChange>
      </w:pPr>
    </w:p>
    <w:p w14:paraId="10A858C0" w14:textId="4FBCB08D" w:rsidR="00BB22FD" w:rsidRPr="000E5495" w:rsidDel="00100C03" w:rsidRDefault="00BB22FD">
      <w:pPr>
        <w:pStyle w:val="ListParagraph"/>
        <w:numPr>
          <w:ilvl w:val="0"/>
          <w:numId w:val="2"/>
        </w:numPr>
        <w:rPr>
          <w:del w:id="826" w:author="Tomas Singliar" w:date="2018-11-14T17:17:00Z"/>
          <w:rFonts w:asciiTheme="majorHAnsi" w:hAnsiTheme="majorHAnsi" w:cstheme="majorHAnsi"/>
          <w:color w:val="000000"/>
          <w:szCs w:val="16"/>
        </w:rPr>
        <w:pPrChange w:id="827" w:author="Tomas Singliar" w:date="2018-11-14T17:24:00Z">
          <w:pPr>
            <w:spacing w:after="0"/>
          </w:pPr>
        </w:pPrChange>
      </w:pPr>
      <w:del w:id="828" w:author="Tomas Singliar" w:date="2018-11-14T17:17:00Z">
        <w:r w:rsidRPr="001553B2" w:rsidDel="00100C03">
          <w:rPr>
            <w:rFonts w:asciiTheme="majorHAnsi" w:hAnsiTheme="majorHAnsi" w:cstheme="majorHAnsi"/>
            <w:noProof/>
            <w:color w:val="000000"/>
            <w:szCs w:val="16"/>
          </w:rPr>
          <w:drawing>
            <wp:inline distT="0" distB="0" distL="0" distR="0" wp14:anchorId="7D52708D" wp14:editId="5EB4B999">
              <wp:extent cx="712470" cy="949960"/>
              <wp:effectExtent l="0" t="0" r="0" b="2540"/>
              <wp:docPr id="6" name="Picture 6" descr="Photo of Hang 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Hang Zha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 cy="949960"/>
                      </a:xfrm>
                      <a:prstGeom prst="rect">
                        <a:avLst/>
                      </a:prstGeom>
                      <a:noFill/>
                      <a:ln>
                        <a:noFill/>
                      </a:ln>
                    </pic:spPr>
                  </pic:pic>
                </a:graphicData>
              </a:graphic>
            </wp:inline>
          </w:drawing>
        </w:r>
      </w:del>
    </w:p>
    <w:p w14:paraId="25617E0B" w14:textId="39C8619B" w:rsidR="00BB22FD" w:rsidRPr="000E5495" w:rsidDel="00100C03" w:rsidRDefault="47EEF74C">
      <w:pPr>
        <w:pStyle w:val="ListParagraph"/>
        <w:numPr>
          <w:ilvl w:val="0"/>
          <w:numId w:val="2"/>
        </w:numPr>
        <w:rPr>
          <w:del w:id="829" w:author="Tomas Singliar" w:date="2018-11-14T17:17:00Z"/>
          <w:rFonts w:asciiTheme="majorHAnsi" w:eastAsiaTheme="majorEastAsia" w:hAnsiTheme="majorHAnsi" w:cstheme="majorBidi"/>
          <w:b/>
          <w:bCs/>
          <w:color w:val="D3002D"/>
        </w:rPr>
        <w:pPrChange w:id="830" w:author="Tomas Singliar" w:date="2018-11-14T17:24:00Z">
          <w:pPr>
            <w:spacing w:after="100" w:afterAutospacing="1"/>
            <w:outlineLvl w:val="1"/>
          </w:pPr>
        </w:pPrChange>
      </w:pPr>
      <w:del w:id="831" w:author="Tomas Singliar" w:date="2018-11-14T17:17:00Z">
        <w:r w:rsidRPr="47EEF74C" w:rsidDel="00100C03">
          <w:rPr>
            <w:rFonts w:asciiTheme="majorHAnsi" w:eastAsiaTheme="majorEastAsia" w:hAnsiTheme="majorHAnsi" w:cstheme="majorBidi"/>
            <w:b/>
            <w:bCs/>
            <w:color w:val="D3002D"/>
          </w:rPr>
          <w:delText>Hang Zhang</w:delText>
        </w:r>
      </w:del>
    </w:p>
    <w:p w14:paraId="282D30A2" w14:textId="0064617B" w:rsidR="00BB22FD" w:rsidRPr="000E5495" w:rsidDel="00100C03" w:rsidRDefault="47EEF74C">
      <w:pPr>
        <w:pStyle w:val="ListParagraph"/>
        <w:numPr>
          <w:ilvl w:val="0"/>
          <w:numId w:val="2"/>
        </w:numPr>
        <w:rPr>
          <w:del w:id="832" w:author="Tomas Singliar" w:date="2018-11-14T17:17:00Z"/>
          <w:rFonts w:asciiTheme="majorHAnsi" w:eastAsiaTheme="majorEastAsia" w:hAnsiTheme="majorHAnsi" w:cstheme="majorBidi"/>
          <w:b/>
          <w:bCs/>
          <w:color w:val="000000" w:themeColor="text1"/>
        </w:rPr>
        <w:pPrChange w:id="833" w:author="Tomas Singliar" w:date="2018-11-14T17:24:00Z">
          <w:pPr>
            <w:spacing w:after="100" w:afterAutospacing="1"/>
            <w:outlineLvl w:val="4"/>
          </w:pPr>
        </w:pPrChange>
      </w:pPr>
      <w:del w:id="834" w:author="Tomas Singliar" w:date="2018-11-14T17:17:00Z">
        <w:r w:rsidRPr="47EEF74C" w:rsidDel="00100C03">
          <w:rPr>
            <w:rFonts w:asciiTheme="majorHAnsi" w:eastAsiaTheme="majorEastAsia" w:hAnsiTheme="majorHAnsi" w:cstheme="majorBidi"/>
            <w:b/>
            <w:bCs/>
            <w:color w:val="000000" w:themeColor="text1"/>
          </w:rPr>
          <w:delText>Microsoft</w:delText>
        </w:r>
      </w:del>
    </w:p>
    <w:p w14:paraId="68AF7903" w14:textId="7D42357F" w:rsidR="00BB22FD" w:rsidRPr="001553B2" w:rsidDel="00100C03" w:rsidRDefault="50C43FD3">
      <w:pPr>
        <w:pStyle w:val="ListParagraph"/>
        <w:numPr>
          <w:ilvl w:val="0"/>
          <w:numId w:val="2"/>
        </w:numPr>
        <w:rPr>
          <w:del w:id="835" w:author="Tomas Singliar" w:date="2018-11-14T17:17:00Z"/>
          <w:rFonts w:asciiTheme="majorHAnsi" w:eastAsiaTheme="majorEastAsia" w:hAnsiTheme="majorHAnsi" w:cstheme="majorBidi"/>
          <w:color w:val="000000" w:themeColor="text1"/>
        </w:rPr>
        <w:pPrChange w:id="836" w:author="Tomas Singliar" w:date="2018-11-14T17:24:00Z">
          <w:pPr>
            <w:spacing w:before="100" w:beforeAutospacing="1" w:after="100" w:afterAutospacing="1"/>
          </w:pPr>
        </w:pPrChange>
      </w:pPr>
      <w:del w:id="837" w:author="Tomas Singliar" w:date="2018-11-14T17:17:00Z">
        <w:r w:rsidRPr="50C43FD3" w:rsidDel="00100C03">
          <w:rPr>
            <w:rFonts w:asciiTheme="majorHAnsi" w:eastAsiaTheme="majorEastAsia" w:hAnsiTheme="majorHAnsi" w:cstheme="majorBidi"/>
            <w:color w:val="000000" w:themeColor="text1"/>
          </w:rPr>
          <w:delText>Hang Zhang is a senior data science manager on the Algorithm and Data Science team in the Data group at Microsoft, where his major focus is on team data science processes and the Cortana Intelligence Competition Platform. Previously, Hang was a staff data scientist at WalmartLabs in charge of internal business intelligence tools and a senior data scientist at Opera Solutions. He is a senior member of the IEEE. Hang holds a PhD in industrial and systems engineering and an MS in statistics from Rutgers University.</w:delText>
        </w:r>
      </w:del>
    </w:p>
    <w:p w14:paraId="2F1F6FC1" w14:textId="700B51E1" w:rsidR="00BB22FD" w:rsidRPr="001553B2" w:rsidDel="00100C03" w:rsidRDefault="00BB22FD">
      <w:pPr>
        <w:pStyle w:val="ListParagraph"/>
        <w:numPr>
          <w:ilvl w:val="0"/>
          <w:numId w:val="2"/>
        </w:numPr>
        <w:rPr>
          <w:del w:id="838" w:author="Tomas Singliar" w:date="2018-11-14T17:17:00Z"/>
          <w:rFonts w:asciiTheme="majorHAnsi" w:hAnsiTheme="majorHAnsi" w:cstheme="majorHAnsi"/>
          <w:color w:val="000000"/>
          <w:szCs w:val="16"/>
        </w:rPr>
        <w:pPrChange w:id="839" w:author="Tomas Singliar" w:date="2018-11-14T17:24:00Z">
          <w:pPr>
            <w:pBdr>
              <w:bottom w:val="single" w:sz="6" w:space="1" w:color="auto"/>
            </w:pBdr>
            <w:spacing w:before="100" w:beforeAutospacing="1" w:after="100" w:afterAutospacing="1"/>
          </w:pPr>
        </w:pPrChange>
      </w:pPr>
    </w:p>
    <w:p w14:paraId="4EEC2E81" w14:textId="7D51119B" w:rsidR="00BB22FD" w:rsidRPr="001553B2" w:rsidDel="00100C03" w:rsidRDefault="00BB22FD">
      <w:pPr>
        <w:pStyle w:val="ListParagraph"/>
        <w:numPr>
          <w:ilvl w:val="0"/>
          <w:numId w:val="2"/>
        </w:numPr>
        <w:rPr>
          <w:del w:id="840" w:author="Tomas Singliar" w:date="2018-11-14T17:17:00Z"/>
          <w:rFonts w:asciiTheme="majorHAnsi" w:hAnsiTheme="majorHAnsi" w:cstheme="majorHAnsi"/>
          <w:color w:val="000000"/>
          <w:szCs w:val="16"/>
        </w:rPr>
        <w:pPrChange w:id="841" w:author="Tomas Singliar" w:date="2018-11-14T17:24:00Z">
          <w:pPr>
            <w:pBdr>
              <w:bottom w:val="single" w:sz="6" w:space="1" w:color="auto"/>
            </w:pBdr>
            <w:spacing w:before="100" w:beforeAutospacing="1" w:after="100" w:afterAutospacing="1"/>
          </w:pPr>
        </w:pPrChange>
      </w:pPr>
    </w:p>
    <w:p w14:paraId="55C0F9FB" w14:textId="5815E635" w:rsidR="00BB22FD" w:rsidRPr="000E5495" w:rsidDel="00100C03" w:rsidRDefault="00BB22FD">
      <w:pPr>
        <w:pStyle w:val="ListParagraph"/>
        <w:numPr>
          <w:ilvl w:val="0"/>
          <w:numId w:val="2"/>
        </w:numPr>
        <w:rPr>
          <w:del w:id="842" w:author="Tomas Singliar" w:date="2018-11-14T17:17:00Z"/>
          <w:rFonts w:asciiTheme="majorHAnsi" w:hAnsiTheme="majorHAnsi" w:cstheme="majorHAnsi"/>
          <w:color w:val="000000"/>
          <w:szCs w:val="16"/>
        </w:rPr>
        <w:pPrChange w:id="843" w:author="Tomas Singliar" w:date="2018-11-14T17:24:00Z">
          <w:pPr>
            <w:spacing w:after="0"/>
          </w:pPr>
        </w:pPrChange>
      </w:pPr>
      <w:del w:id="844" w:author="Tomas Singliar" w:date="2018-11-14T17:17:00Z">
        <w:r w:rsidRPr="001553B2" w:rsidDel="00100C03">
          <w:rPr>
            <w:rFonts w:asciiTheme="majorHAnsi" w:hAnsiTheme="majorHAnsi" w:cstheme="majorHAnsi"/>
            <w:noProof/>
            <w:color w:val="000000"/>
            <w:szCs w:val="16"/>
          </w:rPr>
          <w:drawing>
            <wp:inline distT="0" distB="0" distL="0" distR="0" wp14:anchorId="563B2D24" wp14:editId="373F9957">
              <wp:extent cx="712470" cy="949960"/>
              <wp:effectExtent l="0" t="0" r="0" b="2540"/>
              <wp:docPr id="2" name="Picture 2" descr="Photo of Mario Inchi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of Mario Inchio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 cy="949960"/>
                      </a:xfrm>
                      <a:prstGeom prst="rect">
                        <a:avLst/>
                      </a:prstGeom>
                      <a:noFill/>
                      <a:ln>
                        <a:noFill/>
                      </a:ln>
                    </pic:spPr>
                  </pic:pic>
                </a:graphicData>
              </a:graphic>
            </wp:inline>
          </w:drawing>
        </w:r>
      </w:del>
    </w:p>
    <w:p w14:paraId="6742FA55" w14:textId="40AFF66B" w:rsidR="00BB22FD" w:rsidRPr="000E5495" w:rsidDel="00100C03" w:rsidRDefault="50C43FD3">
      <w:pPr>
        <w:pStyle w:val="ListParagraph"/>
        <w:numPr>
          <w:ilvl w:val="0"/>
          <w:numId w:val="2"/>
        </w:numPr>
        <w:rPr>
          <w:del w:id="845" w:author="Tomas Singliar" w:date="2018-11-14T17:17:00Z"/>
          <w:rFonts w:asciiTheme="majorHAnsi" w:eastAsiaTheme="majorEastAsia" w:hAnsiTheme="majorHAnsi" w:cstheme="majorBidi"/>
          <w:b/>
          <w:bCs/>
          <w:color w:val="D3002D"/>
        </w:rPr>
        <w:pPrChange w:id="846" w:author="Tomas Singliar" w:date="2018-11-14T17:24:00Z">
          <w:pPr>
            <w:spacing w:after="100" w:afterAutospacing="1"/>
            <w:outlineLvl w:val="1"/>
          </w:pPr>
        </w:pPrChange>
      </w:pPr>
      <w:del w:id="847" w:author="Tomas Singliar" w:date="2018-11-14T17:17:00Z">
        <w:r w:rsidRPr="50C43FD3" w:rsidDel="00100C03">
          <w:rPr>
            <w:rFonts w:asciiTheme="majorHAnsi" w:eastAsiaTheme="majorEastAsia" w:hAnsiTheme="majorHAnsi" w:cstheme="majorBidi"/>
            <w:b/>
            <w:bCs/>
            <w:color w:val="D3002D"/>
          </w:rPr>
          <w:delText>Mario Inchiosa</w:delText>
        </w:r>
      </w:del>
    </w:p>
    <w:p w14:paraId="0F8A7B27" w14:textId="78FE6E8C" w:rsidR="00BB22FD" w:rsidRPr="000E5495" w:rsidDel="00100C03" w:rsidRDefault="47EEF74C">
      <w:pPr>
        <w:pStyle w:val="ListParagraph"/>
        <w:numPr>
          <w:ilvl w:val="0"/>
          <w:numId w:val="2"/>
        </w:numPr>
        <w:rPr>
          <w:del w:id="848" w:author="Tomas Singliar" w:date="2018-11-14T17:17:00Z"/>
          <w:rFonts w:asciiTheme="majorHAnsi" w:eastAsiaTheme="majorEastAsia" w:hAnsiTheme="majorHAnsi" w:cstheme="majorBidi"/>
          <w:b/>
          <w:bCs/>
          <w:color w:val="000000" w:themeColor="text1"/>
        </w:rPr>
        <w:pPrChange w:id="849" w:author="Tomas Singliar" w:date="2018-11-14T17:24:00Z">
          <w:pPr>
            <w:spacing w:after="100" w:afterAutospacing="1"/>
            <w:outlineLvl w:val="4"/>
          </w:pPr>
        </w:pPrChange>
      </w:pPr>
      <w:del w:id="850" w:author="Tomas Singliar" w:date="2018-11-14T17:17:00Z">
        <w:r w:rsidRPr="47EEF74C" w:rsidDel="00100C03">
          <w:rPr>
            <w:rFonts w:asciiTheme="majorHAnsi" w:eastAsiaTheme="majorEastAsia" w:hAnsiTheme="majorHAnsi" w:cstheme="majorBidi"/>
            <w:b/>
            <w:bCs/>
            <w:color w:val="000000" w:themeColor="text1"/>
          </w:rPr>
          <w:delText>Microsoft</w:delText>
        </w:r>
      </w:del>
    </w:p>
    <w:p w14:paraId="4EA34CB3" w14:textId="16589B3E" w:rsidR="00BB22FD" w:rsidRPr="001553B2" w:rsidDel="00100C03" w:rsidRDefault="50C43FD3">
      <w:pPr>
        <w:pStyle w:val="ListParagraph"/>
        <w:numPr>
          <w:ilvl w:val="0"/>
          <w:numId w:val="2"/>
        </w:numPr>
        <w:rPr>
          <w:del w:id="851" w:author="Tomas Singliar" w:date="2018-11-14T17:17:00Z"/>
          <w:rFonts w:asciiTheme="majorHAnsi" w:eastAsiaTheme="majorEastAsia" w:hAnsiTheme="majorHAnsi" w:cstheme="majorBidi"/>
          <w:color w:val="000000" w:themeColor="text1"/>
        </w:rPr>
        <w:pPrChange w:id="852" w:author="Tomas Singliar" w:date="2018-11-14T17:24:00Z">
          <w:pPr>
            <w:spacing w:before="100" w:beforeAutospacing="1" w:after="100" w:afterAutospacing="1"/>
          </w:pPr>
        </w:pPrChange>
      </w:pPr>
      <w:del w:id="853" w:author="Tomas Singliar" w:date="2018-11-14T17:17:00Z">
        <w:r w:rsidRPr="50C43FD3" w:rsidDel="00100C03">
          <w:rPr>
            <w:rFonts w:asciiTheme="majorHAnsi" w:eastAsiaTheme="majorEastAsia" w:hAnsiTheme="majorHAnsi" w:cstheme="majorBidi"/>
            <w:color w:val="000000" w:themeColor="text1"/>
          </w:rPr>
          <w:delText>Mario Inchiosa’s passion for data science and high-performance computing drives his work at Microsoft, where he focuses on delivering parallelized, scalable advanced analytics integrated with the R language. Previously, Mario served as Revolution Analytics’s chief scientist and as analytics architect in IBM’s Big Data organization, where he worked on advanced analytics in Hadoop, Teradata, and R. Prior to that, Mario was US chief scientist in Netezza Labs, bringing advanced analytics and R integration to Netezza’s SQL-based data warehouse appliances. He also served as US chief science officer at NuTech Solutions, a computer science consultancy specializing in simulation, optimization, and data mining, and senior scientist at BiosGroup, a complexity science spin-off of the Santa Fe Institute. Mario holds bachelor’s, master’s, and PhD degrees in physics from Harvard University. He has been awarded four patents and has published over 30 research papers, earning Publication of the Year and Open Literature Publication Excellence awards.</w:delText>
        </w:r>
      </w:del>
    </w:p>
    <w:p w14:paraId="69C25E72" w14:textId="60484D5F" w:rsidR="00BB22FD" w:rsidRPr="001553B2" w:rsidDel="00100C03" w:rsidRDefault="00BB22FD">
      <w:pPr>
        <w:pStyle w:val="ListParagraph"/>
        <w:numPr>
          <w:ilvl w:val="0"/>
          <w:numId w:val="2"/>
        </w:numPr>
        <w:rPr>
          <w:del w:id="854" w:author="Tomas Singliar" w:date="2018-11-14T17:17:00Z"/>
          <w:rFonts w:asciiTheme="majorHAnsi" w:hAnsiTheme="majorHAnsi" w:cstheme="majorHAnsi"/>
          <w:color w:val="000000"/>
          <w:szCs w:val="16"/>
        </w:rPr>
        <w:pPrChange w:id="855" w:author="Tomas Singliar" w:date="2018-11-14T17:24:00Z">
          <w:pPr>
            <w:pBdr>
              <w:bottom w:val="single" w:sz="6" w:space="1" w:color="auto"/>
            </w:pBdr>
            <w:spacing w:before="100" w:beforeAutospacing="1" w:after="100" w:afterAutospacing="1"/>
          </w:pPr>
        </w:pPrChange>
      </w:pPr>
    </w:p>
    <w:p w14:paraId="4BABB795" w14:textId="50CD2A06" w:rsidR="00BB22FD" w:rsidRPr="001553B2" w:rsidDel="00100C03" w:rsidRDefault="00BB22FD">
      <w:pPr>
        <w:pStyle w:val="ListParagraph"/>
        <w:numPr>
          <w:ilvl w:val="0"/>
          <w:numId w:val="2"/>
        </w:numPr>
        <w:rPr>
          <w:del w:id="856" w:author="Tomas Singliar" w:date="2018-11-14T17:17:00Z"/>
          <w:rFonts w:asciiTheme="majorHAnsi" w:hAnsiTheme="majorHAnsi" w:cstheme="majorHAnsi"/>
          <w:szCs w:val="16"/>
        </w:rPr>
        <w:pPrChange w:id="857" w:author="Tomas Singliar" w:date="2018-11-14T17:24:00Z">
          <w:pPr/>
        </w:pPrChange>
      </w:pPr>
    </w:p>
    <w:p w14:paraId="15AEB290" w14:textId="77777777" w:rsidR="00BB22FD" w:rsidRPr="001A79A5" w:rsidRDefault="00BB22FD">
      <w:pPr>
        <w:rPr>
          <w:rFonts w:asciiTheme="majorHAnsi" w:eastAsiaTheme="majorEastAsia" w:hAnsiTheme="majorHAnsi" w:cstheme="majorHAnsi"/>
          <w:sz w:val="20"/>
          <w:rPrChange w:id="858" w:author="Tomas Singliar" w:date="2018-11-14T17:24:00Z">
            <w:rPr>
              <w:rFonts w:eastAsiaTheme="majorEastAsia"/>
            </w:rPr>
          </w:rPrChange>
        </w:rPr>
      </w:pPr>
    </w:p>
    <w:sectPr w:rsidR="00BB22FD" w:rsidRPr="001A79A5" w:rsidSect="00584E2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Change w:id="859" w:author="Jacob Spoelstra" w:date="2019-02-05T16:58:00Z">
        <w:sectPr w:rsidR="00BB22FD" w:rsidRPr="001A79A5" w:rsidSect="00584E22">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99077" w14:textId="77777777" w:rsidR="000A43F0" w:rsidRDefault="000A43F0">
      <w:pPr>
        <w:spacing w:after="0"/>
      </w:pPr>
      <w:r>
        <w:separator/>
      </w:r>
    </w:p>
  </w:endnote>
  <w:endnote w:type="continuationSeparator" w:id="0">
    <w:p w14:paraId="4639E7EE" w14:textId="77777777" w:rsidR="000A43F0" w:rsidRDefault="000A43F0">
      <w:pPr>
        <w:spacing w:after="0"/>
      </w:pPr>
      <w:r>
        <w:continuationSeparator/>
      </w:r>
    </w:p>
  </w:endnote>
  <w:endnote w:type="continuationNotice" w:id="1">
    <w:p w14:paraId="6C4603A6" w14:textId="77777777" w:rsidR="000A43F0" w:rsidRDefault="000A43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600AC" w14:textId="77777777" w:rsidR="005B77C6" w:rsidRDefault="005716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64B9CD" w14:textId="77777777" w:rsidR="005B77C6" w:rsidRDefault="005B7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6EDADC8" w14:paraId="05B00A98" w14:textId="77777777" w:rsidTr="26EDADC8">
      <w:tc>
        <w:tcPr>
          <w:tcW w:w="3120" w:type="dxa"/>
        </w:tcPr>
        <w:p w14:paraId="76E40A78" w14:textId="1E27F01D" w:rsidR="26EDADC8" w:rsidRDefault="26EDADC8" w:rsidP="26EDADC8">
          <w:pPr>
            <w:pStyle w:val="Header"/>
            <w:ind w:left="-115"/>
            <w:jc w:val="left"/>
          </w:pPr>
        </w:p>
      </w:tc>
      <w:tc>
        <w:tcPr>
          <w:tcW w:w="3120" w:type="dxa"/>
        </w:tcPr>
        <w:p w14:paraId="338F9BA3" w14:textId="6043FE8A" w:rsidR="26EDADC8" w:rsidRDefault="26EDADC8" w:rsidP="26EDADC8">
          <w:pPr>
            <w:pStyle w:val="Header"/>
            <w:jc w:val="center"/>
          </w:pPr>
        </w:p>
      </w:tc>
      <w:tc>
        <w:tcPr>
          <w:tcW w:w="3120" w:type="dxa"/>
        </w:tcPr>
        <w:p w14:paraId="36E0C829" w14:textId="7AB9C773" w:rsidR="26EDADC8" w:rsidRDefault="26EDADC8" w:rsidP="26EDADC8">
          <w:pPr>
            <w:pStyle w:val="Header"/>
            <w:ind w:right="-115"/>
            <w:jc w:val="right"/>
          </w:pPr>
        </w:p>
      </w:tc>
    </w:tr>
  </w:tbl>
  <w:p w14:paraId="1F1F3DB5" w14:textId="4598D643" w:rsidR="26EDADC8" w:rsidRDefault="26EDADC8" w:rsidP="26EDAD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6EDADC8" w14:paraId="1DC0D6AD" w14:textId="77777777" w:rsidTr="26EDADC8">
      <w:tc>
        <w:tcPr>
          <w:tcW w:w="3120" w:type="dxa"/>
        </w:tcPr>
        <w:p w14:paraId="4F835C39" w14:textId="005FAE5B" w:rsidR="26EDADC8" w:rsidRDefault="26EDADC8" w:rsidP="26EDADC8">
          <w:pPr>
            <w:pStyle w:val="Header"/>
            <w:ind w:left="-115"/>
            <w:jc w:val="left"/>
          </w:pPr>
        </w:p>
      </w:tc>
      <w:tc>
        <w:tcPr>
          <w:tcW w:w="3120" w:type="dxa"/>
        </w:tcPr>
        <w:p w14:paraId="3DA6507D" w14:textId="25E866BC" w:rsidR="26EDADC8" w:rsidRDefault="26EDADC8" w:rsidP="26EDADC8">
          <w:pPr>
            <w:pStyle w:val="Header"/>
            <w:jc w:val="center"/>
          </w:pPr>
        </w:p>
      </w:tc>
      <w:tc>
        <w:tcPr>
          <w:tcW w:w="3120" w:type="dxa"/>
        </w:tcPr>
        <w:p w14:paraId="1E514825" w14:textId="107E78D6" w:rsidR="26EDADC8" w:rsidRDefault="26EDADC8" w:rsidP="26EDADC8">
          <w:pPr>
            <w:pStyle w:val="Header"/>
            <w:ind w:right="-115"/>
            <w:jc w:val="right"/>
          </w:pPr>
        </w:p>
      </w:tc>
    </w:tr>
  </w:tbl>
  <w:p w14:paraId="392120C4" w14:textId="68717CED" w:rsidR="26EDADC8" w:rsidRDefault="26EDADC8" w:rsidP="26EDA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1B326" w14:textId="77777777" w:rsidR="000A43F0" w:rsidRDefault="000A43F0">
      <w:pPr>
        <w:spacing w:after="0"/>
      </w:pPr>
      <w:r>
        <w:separator/>
      </w:r>
    </w:p>
  </w:footnote>
  <w:footnote w:type="continuationSeparator" w:id="0">
    <w:p w14:paraId="3C3A29BB" w14:textId="77777777" w:rsidR="000A43F0" w:rsidRDefault="000A43F0">
      <w:pPr>
        <w:spacing w:after="0"/>
      </w:pPr>
      <w:r>
        <w:continuationSeparator/>
      </w:r>
    </w:p>
  </w:footnote>
  <w:footnote w:type="continuationNotice" w:id="1">
    <w:p w14:paraId="5CA7BF1B" w14:textId="77777777" w:rsidR="000A43F0" w:rsidRDefault="000A43F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DA6C1" w14:textId="77777777" w:rsidR="00796CB4" w:rsidRDefault="0079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6EDADC8" w14:paraId="1AFF7947" w14:textId="77777777" w:rsidTr="26EDADC8">
      <w:tc>
        <w:tcPr>
          <w:tcW w:w="3120" w:type="dxa"/>
        </w:tcPr>
        <w:p w14:paraId="63C7C474" w14:textId="0A5AA01C" w:rsidR="26EDADC8" w:rsidRDefault="26EDADC8" w:rsidP="26EDADC8">
          <w:pPr>
            <w:pStyle w:val="Header"/>
            <w:ind w:left="-115"/>
            <w:jc w:val="left"/>
          </w:pPr>
        </w:p>
      </w:tc>
      <w:tc>
        <w:tcPr>
          <w:tcW w:w="3120" w:type="dxa"/>
        </w:tcPr>
        <w:p w14:paraId="6833ED91" w14:textId="05B32EA4" w:rsidR="26EDADC8" w:rsidRDefault="26EDADC8" w:rsidP="26EDADC8">
          <w:pPr>
            <w:pStyle w:val="Header"/>
            <w:jc w:val="center"/>
          </w:pPr>
        </w:p>
      </w:tc>
      <w:tc>
        <w:tcPr>
          <w:tcW w:w="3120" w:type="dxa"/>
        </w:tcPr>
        <w:p w14:paraId="2DBD50F8" w14:textId="3EF5DA70" w:rsidR="26EDADC8" w:rsidRDefault="26EDADC8" w:rsidP="26EDADC8">
          <w:pPr>
            <w:pStyle w:val="Header"/>
            <w:ind w:right="-115"/>
            <w:jc w:val="right"/>
          </w:pPr>
        </w:p>
      </w:tc>
    </w:tr>
  </w:tbl>
  <w:p w14:paraId="1ADC187E" w14:textId="486DEEBB" w:rsidR="26EDADC8" w:rsidRDefault="26EDADC8" w:rsidP="26EDAD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6EDADC8" w14:paraId="64B66FE2" w14:textId="77777777" w:rsidTr="26EDADC8">
      <w:tc>
        <w:tcPr>
          <w:tcW w:w="3120" w:type="dxa"/>
        </w:tcPr>
        <w:p w14:paraId="1D9847F5" w14:textId="489B4D65" w:rsidR="26EDADC8" w:rsidRDefault="26EDADC8" w:rsidP="26EDADC8">
          <w:pPr>
            <w:pStyle w:val="Header"/>
            <w:ind w:left="-115"/>
            <w:jc w:val="left"/>
          </w:pPr>
        </w:p>
      </w:tc>
      <w:tc>
        <w:tcPr>
          <w:tcW w:w="3120" w:type="dxa"/>
        </w:tcPr>
        <w:p w14:paraId="29043C84" w14:textId="66C81575" w:rsidR="26EDADC8" w:rsidRDefault="26EDADC8" w:rsidP="26EDADC8">
          <w:pPr>
            <w:pStyle w:val="Header"/>
            <w:jc w:val="center"/>
          </w:pPr>
        </w:p>
      </w:tc>
      <w:tc>
        <w:tcPr>
          <w:tcW w:w="3120" w:type="dxa"/>
        </w:tcPr>
        <w:p w14:paraId="52F4E4A2" w14:textId="50C8421A" w:rsidR="26EDADC8" w:rsidRDefault="26EDADC8" w:rsidP="26EDADC8">
          <w:pPr>
            <w:pStyle w:val="Header"/>
            <w:ind w:right="-115"/>
            <w:jc w:val="right"/>
          </w:pPr>
        </w:p>
      </w:tc>
    </w:tr>
  </w:tbl>
  <w:p w14:paraId="653929A0" w14:textId="454B6A1A" w:rsidR="26EDADC8" w:rsidRDefault="26EDADC8" w:rsidP="26EDA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FA55EA"/>
    <w:multiLevelType w:val="hybridMultilevel"/>
    <w:tmpl w:val="F456232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30C8A"/>
    <w:multiLevelType w:val="multilevel"/>
    <w:tmpl w:val="7C6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75E9E"/>
    <w:multiLevelType w:val="multilevel"/>
    <w:tmpl w:val="2B52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D2500"/>
    <w:multiLevelType w:val="hybridMultilevel"/>
    <w:tmpl w:val="C4B03404"/>
    <w:lvl w:ilvl="0" w:tplc="0409000F">
      <w:start w:val="1"/>
      <w:numFmt w:val="decimal"/>
      <w:lvlText w:val="%1."/>
      <w:lvlJc w:val="left"/>
      <w:pPr>
        <w:ind w:left="720" w:hanging="360"/>
      </w:pPr>
      <w:rPr>
        <w:rFonts w:hint="default"/>
      </w:rPr>
    </w:lvl>
    <w:lvl w:ilvl="1" w:tplc="E4BE1356">
      <w:start w:val="1"/>
      <w:numFmt w:val="lowerLetter"/>
      <w:lvlText w:val="%2."/>
      <w:lvlJc w:val="left"/>
      <w:pPr>
        <w:ind w:left="1440" w:hanging="360"/>
      </w:pPr>
      <w:rPr>
        <w:rFonts w:asciiTheme="majorHAnsi" w:eastAsiaTheme="majorEastAsia" w:hAnsiTheme="majorHAnsi" w:cstheme="maj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00795"/>
    <w:multiLevelType w:val="hybridMultilevel"/>
    <w:tmpl w:val="CD0C01C8"/>
    <w:lvl w:ilvl="0" w:tplc="06F64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BDF"/>
    <w:rsid w:val="00005585"/>
    <w:rsid w:val="000165C8"/>
    <w:rsid w:val="000203C2"/>
    <w:rsid w:val="0002385F"/>
    <w:rsid w:val="00025E3B"/>
    <w:rsid w:val="000401F0"/>
    <w:rsid w:val="00052320"/>
    <w:rsid w:val="000568EB"/>
    <w:rsid w:val="00063A23"/>
    <w:rsid w:val="00080E53"/>
    <w:rsid w:val="000A43F0"/>
    <w:rsid w:val="000D080D"/>
    <w:rsid w:val="00100C03"/>
    <w:rsid w:val="00100ECB"/>
    <w:rsid w:val="001115E7"/>
    <w:rsid w:val="001120F7"/>
    <w:rsid w:val="00122D5B"/>
    <w:rsid w:val="001425A9"/>
    <w:rsid w:val="00145BFD"/>
    <w:rsid w:val="001553B2"/>
    <w:rsid w:val="00182F00"/>
    <w:rsid w:val="00186A16"/>
    <w:rsid w:val="001870D2"/>
    <w:rsid w:val="001A79A5"/>
    <w:rsid w:val="001B4EB4"/>
    <w:rsid w:val="001B7A11"/>
    <w:rsid w:val="001C0740"/>
    <w:rsid w:val="001D1018"/>
    <w:rsid w:val="001E1A08"/>
    <w:rsid w:val="00216443"/>
    <w:rsid w:val="00222CA7"/>
    <w:rsid w:val="002337DD"/>
    <w:rsid w:val="00233818"/>
    <w:rsid w:val="00237EED"/>
    <w:rsid w:val="00251C30"/>
    <w:rsid w:val="00262AEF"/>
    <w:rsid w:val="0026490B"/>
    <w:rsid w:val="002948DE"/>
    <w:rsid w:val="002B7FF2"/>
    <w:rsid w:val="002C6BFE"/>
    <w:rsid w:val="003033A8"/>
    <w:rsid w:val="0030508A"/>
    <w:rsid w:val="00324C79"/>
    <w:rsid w:val="00325212"/>
    <w:rsid w:val="00326EF2"/>
    <w:rsid w:val="0033160A"/>
    <w:rsid w:val="00331EB9"/>
    <w:rsid w:val="00343D4B"/>
    <w:rsid w:val="0039038E"/>
    <w:rsid w:val="003E449E"/>
    <w:rsid w:val="004021E3"/>
    <w:rsid w:val="00441F5E"/>
    <w:rsid w:val="00445A3F"/>
    <w:rsid w:val="004478A8"/>
    <w:rsid w:val="004674D7"/>
    <w:rsid w:val="004B29EF"/>
    <w:rsid w:val="004B48C3"/>
    <w:rsid w:val="004B5100"/>
    <w:rsid w:val="004C3A3A"/>
    <w:rsid w:val="004E080C"/>
    <w:rsid w:val="0052371C"/>
    <w:rsid w:val="00553E45"/>
    <w:rsid w:val="00554AF0"/>
    <w:rsid w:val="00571634"/>
    <w:rsid w:val="00583B85"/>
    <w:rsid w:val="00584E22"/>
    <w:rsid w:val="005A7A5A"/>
    <w:rsid w:val="005A7BB7"/>
    <w:rsid w:val="005B184C"/>
    <w:rsid w:val="005B77C6"/>
    <w:rsid w:val="005C5262"/>
    <w:rsid w:val="005D255A"/>
    <w:rsid w:val="005D5B88"/>
    <w:rsid w:val="005E209E"/>
    <w:rsid w:val="005E34D7"/>
    <w:rsid w:val="005F0E19"/>
    <w:rsid w:val="0060236B"/>
    <w:rsid w:val="00617280"/>
    <w:rsid w:val="00633043"/>
    <w:rsid w:val="00652227"/>
    <w:rsid w:val="006558DE"/>
    <w:rsid w:val="006569E4"/>
    <w:rsid w:val="00683B58"/>
    <w:rsid w:val="00692D68"/>
    <w:rsid w:val="00695C36"/>
    <w:rsid w:val="006B1A11"/>
    <w:rsid w:val="006B6A8A"/>
    <w:rsid w:val="006D4281"/>
    <w:rsid w:val="006F3821"/>
    <w:rsid w:val="006F4AF4"/>
    <w:rsid w:val="0070285E"/>
    <w:rsid w:val="00707B8F"/>
    <w:rsid w:val="00710CD0"/>
    <w:rsid w:val="007302DD"/>
    <w:rsid w:val="00752C8D"/>
    <w:rsid w:val="007565FA"/>
    <w:rsid w:val="00761D30"/>
    <w:rsid w:val="00763E1B"/>
    <w:rsid w:val="00793AB4"/>
    <w:rsid w:val="00796CB4"/>
    <w:rsid w:val="00797CFC"/>
    <w:rsid w:val="007B7597"/>
    <w:rsid w:val="007C669C"/>
    <w:rsid w:val="007C7052"/>
    <w:rsid w:val="0083424C"/>
    <w:rsid w:val="00840D82"/>
    <w:rsid w:val="0084297B"/>
    <w:rsid w:val="0085672B"/>
    <w:rsid w:val="00876A6E"/>
    <w:rsid w:val="00887504"/>
    <w:rsid w:val="008A75F7"/>
    <w:rsid w:val="008B5E8F"/>
    <w:rsid w:val="008D55F9"/>
    <w:rsid w:val="00901F0B"/>
    <w:rsid w:val="009027C0"/>
    <w:rsid w:val="009111EA"/>
    <w:rsid w:val="009366D0"/>
    <w:rsid w:val="00936C93"/>
    <w:rsid w:val="0095373D"/>
    <w:rsid w:val="00966904"/>
    <w:rsid w:val="0097639F"/>
    <w:rsid w:val="009B23AB"/>
    <w:rsid w:val="009E1841"/>
    <w:rsid w:val="009E381C"/>
    <w:rsid w:val="009E3989"/>
    <w:rsid w:val="009E4CF0"/>
    <w:rsid w:val="00A11796"/>
    <w:rsid w:val="00A11D65"/>
    <w:rsid w:val="00A14469"/>
    <w:rsid w:val="00A30175"/>
    <w:rsid w:val="00A33F97"/>
    <w:rsid w:val="00A41A27"/>
    <w:rsid w:val="00A505D5"/>
    <w:rsid w:val="00A52E8C"/>
    <w:rsid w:val="00A57081"/>
    <w:rsid w:val="00A62786"/>
    <w:rsid w:val="00A655ED"/>
    <w:rsid w:val="00A67E31"/>
    <w:rsid w:val="00A76DDA"/>
    <w:rsid w:val="00A8369A"/>
    <w:rsid w:val="00AA1A9F"/>
    <w:rsid w:val="00AB77D8"/>
    <w:rsid w:val="00AE06F1"/>
    <w:rsid w:val="00AE586C"/>
    <w:rsid w:val="00AF29E7"/>
    <w:rsid w:val="00B1202F"/>
    <w:rsid w:val="00B13940"/>
    <w:rsid w:val="00B2640C"/>
    <w:rsid w:val="00B55F16"/>
    <w:rsid w:val="00B70334"/>
    <w:rsid w:val="00B82203"/>
    <w:rsid w:val="00BB22FD"/>
    <w:rsid w:val="00BC4EE8"/>
    <w:rsid w:val="00BF0178"/>
    <w:rsid w:val="00C0005E"/>
    <w:rsid w:val="00C141E7"/>
    <w:rsid w:val="00C1501E"/>
    <w:rsid w:val="00C257F8"/>
    <w:rsid w:val="00C30F8D"/>
    <w:rsid w:val="00C529AF"/>
    <w:rsid w:val="00C55C70"/>
    <w:rsid w:val="00C60192"/>
    <w:rsid w:val="00C94BCC"/>
    <w:rsid w:val="00CA2581"/>
    <w:rsid w:val="00CA3A08"/>
    <w:rsid w:val="00CA3B74"/>
    <w:rsid w:val="00CA5791"/>
    <w:rsid w:val="00CD04B7"/>
    <w:rsid w:val="00D15E95"/>
    <w:rsid w:val="00D25586"/>
    <w:rsid w:val="00D2669D"/>
    <w:rsid w:val="00D444CE"/>
    <w:rsid w:val="00D60EBC"/>
    <w:rsid w:val="00D65B8E"/>
    <w:rsid w:val="00D97840"/>
    <w:rsid w:val="00DA36E5"/>
    <w:rsid w:val="00DB0A80"/>
    <w:rsid w:val="00DB3CD6"/>
    <w:rsid w:val="00DD1855"/>
    <w:rsid w:val="00DD7F7F"/>
    <w:rsid w:val="00E00371"/>
    <w:rsid w:val="00E03422"/>
    <w:rsid w:val="00E13C17"/>
    <w:rsid w:val="00E33A4E"/>
    <w:rsid w:val="00E54EC1"/>
    <w:rsid w:val="00E67BAF"/>
    <w:rsid w:val="00E75946"/>
    <w:rsid w:val="00E8292C"/>
    <w:rsid w:val="00E82D95"/>
    <w:rsid w:val="00E90613"/>
    <w:rsid w:val="00E90A19"/>
    <w:rsid w:val="00E94CF5"/>
    <w:rsid w:val="00E95357"/>
    <w:rsid w:val="00EC14D0"/>
    <w:rsid w:val="00ED2D72"/>
    <w:rsid w:val="00F11CD8"/>
    <w:rsid w:val="00F17F1B"/>
    <w:rsid w:val="00F24B90"/>
    <w:rsid w:val="00F31CC0"/>
    <w:rsid w:val="00F836CE"/>
    <w:rsid w:val="00F84206"/>
    <w:rsid w:val="00F93BDF"/>
    <w:rsid w:val="00FA2B74"/>
    <w:rsid w:val="00FA621C"/>
    <w:rsid w:val="00FB3D4A"/>
    <w:rsid w:val="00FB6B9E"/>
    <w:rsid w:val="00FB77C3"/>
    <w:rsid w:val="00FD3AE4"/>
    <w:rsid w:val="00FF531B"/>
    <w:rsid w:val="012F120B"/>
    <w:rsid w:val="01B04982"/>
    <w:rsid w:val="08BA0879"/>
    <w:rsid w:val="0C494F4E"/>
    <w:rsid w:val="0C540BF5"/>
    <w:rsid w:val="0CCEE8BC"/>
    <w:rsid w:val="0D3DA169"/>
    <w:rsid w:val="104BA428"/>
    <w:rsid w:val="14184AB4"/>
    <w:rsid w:val="1681805B"/>
    <w:rsid w:val="16B6AA8B"/>
    <w:rsid w:val="17C14954"/>
    <w:rsid w:val="1AF3D542"/>
    <w:rsid w:val="1CD9EC2B"/>
    <w:rsid w:val="200A44D0"/>
    <w:rsid w:val="2084E0AB"/>
    <w:rsid w:val="22E1FB54"/>
    <w:rsid w:val="25BAFEA4"/>
    <w:rsid w:val="2696B29E"/>
    <w:rsid w:val="26EDADC8"/>
    <w:rsid w:val="2A34F6AF"/>
    <w:rsid w:val="2F5FD53B"/>
    <w:rsid w:val="33B4B535"/>
    <w:rsid w:val="349980E4"/>
    <w:rsid w:val="34A133CC"/>
    <w:rsid w:val="363BF9B0"/>
    <w:rsid w:val="36B41850"/>
    <w:rsid w:val="44E8A934"/>
    <w:rsid w:val="45323394"/>
    <w:rsid w:val="47A4A3F5"/>
    <w:rsid w:val="47EEF74C"/>
    <w:rsid w:val="495C6A71"/>
    <w:rsid w:val="49B108A0"/>
    <w:rsid w:val="4C2A8F78"/>
    <w:rsid w:val="4CF2D4C9"/>
    <w:rsid w:val="50C43FD3"/>
    <w:rsid w:val="51E5FAA8"/>
    <w:rsid w:val="55580232"/>
    <w:rsid w:val="5A6A8C22"/>
    <w:rsid w:val="5AD13534"/>
    <w:rsid w:val="5CFB4991"/>
    <w:rsid w:val="5D51C85A"/>
    <w:rsid w:val="5F1868E6"/>
    <w:rsid w:val="6552BBE4"/>
    <w:rsid w:val="656C5E18"/>
    <w:rsid w:val="67DE284F"/>
    <w:rsid w:val="6A413A2C"/>
    <w:rsid w:val="6D9A06CA"/>
    <w:rsid w:val="6ECD2573"/>
    <w:rsid w:val="73D2A0B2"/>
    <w:rsid w:val="74D5F352"/>
    <w:rsid w:val="78C84C78"/>
    <w:rsid w:val="7CB40ADC"/>
    <w:rsid w:val="7E5665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BC905D"/>
  <w15:chartTrackingRefBased/>
  <w15:docId w15:val="{5C8EEFF1-10E6-4C6E-BC6D-278D337C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BDF"/>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F93BDF"/>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F93BDF"/>
    <w:pPr>
      <w:numPr>
        <w:ilvl w:val="1"/>
      </w:numPr>
      <w:outlineLvl w:val="1"/>
    </w:pPr>
  </w:style>
  <w:style w:type="paragraph" w:styleId="Heading3">
    <w:name w:val="heading 3"/>
    <w:basedOn w:val="Heading2"/>
    <w:next w:val="Normal"/>
    <w:link w:val="Heading3Char"/>
    <w:qFormat/>
    <w:rsid w:val="00F93BDF"/>
    <w:pPr>
      <w:numPr>
        <w:ilvl w:val="2"/>
      </w:numPr>
      <w:outlineLvl w:val="2"/>
    </w:pPr>
    <w:rPr>
      <w:b w:val="0"/>
      <w:i/>
      <w:sz w:val="22"/>
    </w:rPr>
  </w:style>
  <w:style w:type="paragraph" w:styleId="Heading4">
    <w:name w:val="heading 4"/>
    <w:basedOn w:val="Heading3"/>
    <w:next w:val="Normal"/>
    <w:link w:val="Heading4Char"/>
    <w:qFormat/>
    <w:rsid w:val="00F93BDF"/>
    <w:pPr>
      <w:numPr>
        <w:ilvl w:val="3"/>
      </w:numPr>
      <w:outlineLvl w:val="3"/>
    </w:pPr>
  </w:style>
  <w:style w:type="paragraph" w:styleId="Heading5">
    <w:name w:val="heading 5"/>
    <w:basedOn w:val="ListNumber3"/>
    <w:next w:val="Normal"/>
    <w:link w:val="Heading5Char"/>
    <w:qFormat/>
    <w:rsid w:val="00F93BDF"/>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F93BDF"/>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F93BD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93BD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93B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F93BDF"/>
    <w:pPr>
      <w:jc w:val="center"/>
    </w:pPr>
    <w:rPr>
      <w:rFonts w:ascii="Helvetica" w:hAnsi="Helvetica"/>
      <w:sz w:val="24"/>
    </w:rPr>
  </w:style>
  <w:style w:type="paragraph" w:customStyle="1" w:styleId="Paper-Title">
    <w:name w:val="Paper-Title"/>
    <w:basedOn w:val="Normal"/>
    <w:rsid w:val="00F93BDF"/>
    <w:pPr>
      <w:spacing w:after="120"/>
      <w:jc w:val="center"/>
    </w:pPr>
    <w:rPr>
      <w:rFonts w:ascii="Helvetica" w:hAnsi="Helvetica"/>
      <w:b/>
      <w:sz w:val="36"/>
    </w:rPr>
  </w:style>
  <w:style w:type="paragraph" w:customStyle="1" w:styleId="Affiliations">
    <w:name w:val="Affiliations"/>
    <w:basedOn w:val="Normal"/>
    <w:rsid w:val="00F93BDF"/>
    <w:pPr>
      <w:spacing w:after="0"/>
      <w:jc w:val="center"/>
    </w:pPr>
    <w:rPr>
      <w:rFonts w:ascii="Helvetica" w:hAnsi="Helvetica"/>
      <w:sz w:val="20"/>
    </w:rPr>
  </w:style>
  <w:style w:type="paragraph" w:styleId="Footer">
    <w:name w:val="footer"/>
    <w:basedOn w:val="Normal"/>
    <w:link w:val="FooterChar"/>
    <w:rsid w:val="00F93BDF"/>
    <w:pPr>
      <w:tabs>
        <w:tab w:val="center" w:pos="4320"/>
        <w:tab w:val="right" w:pos="8640"/>
      </w:tabs>
    </w:pPr>
  </w:style>
  <w:style w:type="character" w:customStyle="1" w:styleId="FooterChar">
    <w:name w:val="Footer Char"/>
    <w:basedOn w:val="DefaultParagraphFont"/>
    <w:link w:val="Footer"/>
    <w:rsid w:val="00F93BDF"/>
    <w:rPr>
      <w:rFonts w:ascii="Times New Roman" w:eastAsia="Times New Roman" w:hAnsi="Times New Roman" w:cs="Times New Roman"/>
      <w:sz w:val="18"/>
      <w:szCs w:val="20"/>
    </w:rPr>
  </w:style>
  <w:style w:type="character" w:styleId="PageNumber">
    <w:name w:val="page number"/>
    <w:basedOn w:val="DefaultParagraphFont"/>
    <w:rsid w:val="00F93BDF"/>
  </w:style>
  <w:style w:type="character" w:customStyle="1" w:styleId="Heading1Char">
    <w:name w:val="Heading 1 Char"/>
    <w:basedOn w:val="DefaultParagraphFont"/>
    <w:link w:val="Heading1"/>
    <w:rsid w:val="00F93BDF"/>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F93BDF"/>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F93BDF"/>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F93BDF"/>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F93BDF"/>
    <w:rPr>
      <w:rFonts w:ascii="Times New Roman" w:eastAsia="Times New Roman" w:hAnsi="Times New Roman" w:cs="Times New Roman"/>
      <w:i/>
      <w:szCs w:val="20"/>
    </w:rPr>
  </w:style>
  <w:style w:type="character" w:customStyle="1" w:styleId="Heading6Char">
    <w:name w:val="Heading 6 Char"/>
    <w:basedOn w:val="DefaultParagraphFont"/>
    <w:link w:val="Heading6"/>
    <w:rsid w:val="00F93BDF"/>
    <w:rPr>
      <w:rFonts w:ascii="Arial" w:eastAsia="Times New Roman" w:hAnsi="Arial" w:cs="Times New Roman"/>
      <w:i/>
      <w:szCs w:val="20"/>
    </w:rPr>
  </w:style>
  <w:style w:type="character" w:customStyle="1" w:styleId="Heading7Char">
    <w:name w:val="Heading 7 Char"/>
    <w:basedOn w:val="DefaultParagraphFont"/>
    <w:link w:val="Heading7"/>
    <w:rsid w:val="00F93BDF"/>
    <w:rPr>
      <w:rFonts w:ascii="Arial" w:eastAsia="Times New Roman" w:hAnsi="Arial" w:cs="Times New Roman"/>
      <w:sz w:val="18"/>
      <w:szCs w:val="20"/>
    </w:rPr>
  </w:style>
  <w:style w:type="character" w:customStyle="1" w:styleId="Heading8Char">
    <w:name w:val="Heading 8 Char"/>
    <w:basedOn w:val="DefaultParagraphFont"/>
    <w:link w:val="Heading8"/>
    <w:rsid w:val="00F93BDF"/>
    <w:rPr>
      <w:rFonts w:ascii="Arial" w:eastAsia="Times New Roman" w:hAnsi="Arial" w:cs="Times New Roman"/>
      <w:i/>
      <w:sz w:val="18"/>
      <w:szCs w:val="20"/>
    </w:rPr>
  </w:style>
  <w:style w:type="character" w:customStyle="1" w:styleId="Heading9Char">
    <w:name w:val="Heading 9 Char"/>
    <w:basedOn w:val="DefaultParagraphFont"/>
    <w:link w:val="Heading9"/>
    <w:rsid w:val="00F93BDF"/>
    <w:rPr>
      <w:rFonts w:ascii="Arial" w:eastAsia="Times New Roman" w:hAnsi="Arial" w:cs="Times New Roman"/>
      <w:i/>
      <w:sz w:val="18"/>
      <w:szCs w:val="20"/>
    </w:rPr>
  </w:style>
  <w:style w:type="paragraph" w:styleId="ListParagraph">
    <w:name w:val="List Paragraph"/>
    <w:basedOn w:val="Normal"/>
    <w:uiPriority w:val="34"/>
    <w:qFormat/>
    <w:rsid w:val="00F93BDF"/>
    <w:pPr>
      <w:spacing w:after="160" w:line="259" w:lineRule="auto"/>
      <w:ind w:left="720"/>
      <w:contextualSpacing/>
      <w:jc w:val="left"/>
    </w:pPr>
    <w:rPr>
      <w:rFonts w:asciiTheme="minorHAnsi" w:eastAsiaTheme="minorEastAsia" w:hAnsiTheme="minorHAnsi" w:cstheme="minorBidi"/>
      <w:sz w:val="22"/>
      <w:szCs w:val="22"/>
      <w:lang w:eastAsia="zh-CN"/>
    </w:rPr>
  </w:style>
  <w:style w:type="paragraph" w:styleId="ListNumber3">
    <w:name w:val="List Number 3"/>
    <w:basedOn w:val="Normal"/>
    <w:uiPriority w:val="99"/>
    <w:semiHidden/>
    <w:unhideWhenUsed/>
    <w:rsid w:val="00F93BDF"/>
    <w:pPr>
      <w:contextualSpacing/>
    </w:pPr>
  </w:style>
  <w:style w:type="character" w:styleId="Hyperlink">
    <w:name w:val="Hyperlink"/>
    <w:basedOn w:val="DefaultParagraphFont"/>
    <w:uiPriority w:val="99"/>
    <w:unhideWhenUsed/>
    <w:rsid w:val="008B5E8F"/>
    <w:rPr>
      <w:color w:val="0563C1" w:themeColor="hyperlink"/>
      <w:u w:val="single"/>
    </w:rPr>
  </w:style>
  <w:style w:type="paragraph" w:styleId="Title">
    <w:name w:val="Title"/>
    <w:basedOn w:val="Normal"/>
    <w:next w:val="Normal"/>
    <w:link w:val="TitleChar"/>
    <w:uiPriority w:val="10"/>
    <w:qFormat/>
    <w:rsid w:val="00D2558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58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52C8D"/>
    <w:rPr>
      <w:color w:val="954F72" w:themeColor="followedHyperlink"/>
      <w:u w:val="single"/>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74D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674D7"/>
    <w:rPr>
      <w:rFonts w:ascii="Segoe UI" w:eastAsia="Times New Roman" w:hAnsi="Segoe UI" w:cs="Segoe UI"/>
      <w:sz w:val="18"/>
      <w:szCs w:val="18"/>
    </w:rPr>
  </w:style>
  <w:style w:type="character" w:styleId="Mention">
    <w:name w:val="Mention"/>
    <w:basedOn w:val="DefaultParagraphFont"/>
    <w:uiPriority w:val="99"/>
    <w:semiHidden/>
    <w:unhideWhenUsed/>
    <w:rsid w:val="005E34D7"/>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3878">
      <w:bodyDiv w:val="1"/>
      <w:marLeft w:val="0"/>
      <w:marRight w:val="0"/>
      <w:marTop w:val="0"/>
      <w:marBottom w:val="0"/>
      <w:divBdr>
        <w:top w:val="none" w:sz="0" w:space="0" w:color="auto"/>
        <w:left w:val="none" w:sz="0" w:space="0" w:color="auto"/>
        <w:bottom w:val="none" w:sz="0" w:space="0" w:color="auto"/>
        <w:right w:val="none" w:sz="0" w:space="0" w:color="auto"/>
      </w:divBdr>
      <w:divsChild>
        <w:div w:id="1023556886">
          <w:marLeft w:val="0"/>
          <w:marRight w:val="0"/>
          <w:marTop w:val="0"/>
          <w:marBottom w:val="0"/>
          <w:divBdr>
            <w:top w:val="none" w:sz="0" w:space="0" w:color="auto"/>
            <w:left w:val="none" w:sz="0" w:space="0" w:color="auto"/>
            <w:bottom w:val="none" w:sz="0" w:space="0" w:color="auto"/>
            <w:right w:val="none" w:sz="0" w:space="0" w:color="auto"/>
          </w:divBdr>
          <w:divsChild>
            <w:div w:id="334385146">
              <w:marLeft w:val="0"/>
              <w:marRight w:val="0"/>
              <w:marTop w:val="0"/>
              <w:marBottom w:val="0"/>
              <w:divBdr>
                <w:top w:val="none" w:sz="0" w:space="0" w:color="auto"/>
                <w:left w:val="none" w:sz="0" w:space="0" w:color="auto"/>
                <w:bottom w:val="none" w:sz="0" w:space="0" w:color="auto"/>
                <w:right w:val="none" w:sz="0" w:space="0" w:color="auto"/>
              </w:divBdr>
              <w:divsChild>
                <w:div w:id="1927834622">
                  <w:marLeft w:val="0"/>
                  <w:marRight w:val="0"/>
                  <w:marTop w:val="0"/>
                  <w:marBottom w:val="0"/>
                  <w:divBdr>
                    <w:top w:val="none" w:sz="0" w:space="0" w:color="auto"/>
                    <w:left w:val="none" w:sz="0" w:space="0" w:color="auto"/>
                    <w:bottom w:val="none" w:sz="0" w:space="0" w:color="auto"/>
                    <w:right w:val="none" w:sz="0" w:space="0" w:color="auto"/>
                  </w:divBdr>
                  <w:divsChild>
                    <w:div w:id="68890797">
                      <w:marLeft w:val="0"/>
                      <w:marRight w:val="0"/>
                      <w:marTop w:val="0"/>
                      <w:marBottom w:val="0"/>
                      <w:divBdr>
                        <w:top w:val="none" w:sz="0" w:space="0" w:color="auto"/>
                        <w:left w:val="none" w:sz="0" w:space="0" w:color="auto"/>
                        <w:bottom w:val="none" w:sz="0" w:space="0" w:color="auto"/>
                        <w:right w:val="none" w:sz="0" w:space="0" w:color="auto"/>
                      </w:divBdr>
                      <w:divsChild>
                        <w:div w:id="314997248">
                          <w:marLeft w:val="0"/>
                          <w:marRight w:val="0"/>
                          <w:marTop w:val="0"/>
                          <w:marBottom w:val="0"/>
                          <w:divBdr>
                            <w:top w:val="none" w:sz="0" w:space="0" w:color="auto"/>
                            <w:left w:val="none" w:sz="0" w:space="0" w:color="auto"/>
                            <w:bottom w:val="none" w:sz="0" w:space="0" w:color="auto"/>
                            <w:right w:val="none" w:sz="0" w:space="0" w:color="auto"/>
                          </w:divBdr>
                          <w:divsChild>
                            <w:div w:id="1155531063">
                              <w:marLeft w:val="0"/>
                              <w:marRight w:val="0"/>
                              <w:marTop w:val="0"/>
                              <w:marBottom w:val="0"/>
                              <w:divBdr>
                                <w:top w:val="none" w:sz="0" w:space="0" w:color="auto"/>
                                <w:left w:val="none" w:sz="0" w:space="0" w:color="auto"/>
                                <w:bottom w:val="none" w:sz="0" w:space="0" w:color="auto"/>
                                <w:right w:val="none" w:sz="0" w:space="0" w:color="auto"/>
                              </w:divBdr>
                              <w:divsChild>
                                <w:div w:id="115100399">
                                  <w:marLeft w:val="0"/>
                                  <w:marRight w:val="0"/>
                                  <w:marTop w:val="0"/>
                                  <w:marBottom w:val="0"/>
                                  <w:divBdr>
                                    <w:top w:val="none" w:sz="0" w:space="0" w:color="auto"/>
                                    <w:left w:val="none" w:sz="0" w:space="0" w:color="auto"/>
                                    <w:bottom w:val="none" w:sz="0" w:space="0" w:color="auto"/>
                                    <w:right w:val="none" w:sz="0" w:space="0" w:color="auto"/>
                                  </w:divBdr>
                                  <w:divsChild>
                                    <w:div w:id="18639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741106">
      <w:bodyDiv w:val="1"/>
      <w:marLeft w:val="0"/>
      <w:marRight w:val="0"/>
      <w:marTop w:val="0"/>
      <w:marBottom w:val="0"/>
      <w:divBdr>
        <w:top w:val="none" w:sz="0" w:space="0" w:color="auto"/>
        <w:left w:val="none" w:sz="0" w:space="0" w:color="auto"/>
        <w:bottom w:val="none" w:sz="0" w:space="0" w:color="auto"/>
        <w:right w:val="none" w:sz="0" w:space="0" w:color="auto"/>
      </w:divBdr>
      <w:divsChild>
        <w:div w:id="787697002">
          <w:marLeft w:val="0"/>
          <w:marRight w:val="0"/>
          <w:marTop w:val="0"/>
          <w:marBottom w:val="0"/>
          <w:divBdr>
            <w:top w:val="none" w:sz="0" w:space="0" w:color="auto"/>
            <w:left w:val="none" w:sz="0" w:space="0" w:color="auto"/>
            <w:bottom w:val="none" w:sz="0" w:space="0" w:color="auto"/>
            <w:right w:val="none" w:sz="0" w:space="0" w:color="auto"/>
          </w:divBdr>
          <w:divsChild>
            <w:div w:id="326397137">
              <w:marLeft w:val="0"/>
              <w:marRight w:val="0"/>
              <w:marTop w:val="0"/>
              <w:marBottom w:val="0"/>
              <w:divBdr>
                <w:top w:val="none" w:sz="0" w:space="0" w:color="auto"/>
                <w:left w:val="none" w:sz="0" w:space="0" w:color="auto"/>
                <w:bottom w:val="none" w:sz="0" w:space="0" w:color="auto"/>
                <w:right w:val="none" w:sz="0" w:space="0" w:color="auto"/>
              </w:divBdr>
              <w:divsChild>
                <w:div w:id="1917859160">
                  <w:marLeft w:val="0"/>
                  <w:marRight w:val="0"/>
                  <w:marTop w:val="0"/>
                  <w:marBottom w:val="0"/>
                  <w:divBdr>
                    <w:top w:val="none" w:sz="0" w:space="0" w:color="auto"/>
                    <w:left w:val="none" w:sz="0" w:space="0" w:color="auto"/>
                    <w:bottom w:val="none" w:sz="0" w:space="0" w:color="auto"/>
                    <w:right w:val="none" w:sz="0" w:space="0" w:color="auto"/>
                  </w:divBdr>
                  <w:divsChild>
                    <w:div w:id="1551845434">
                      <w:marLeft w:val="0"/>
                      <w:marRight w:val="0"/>
                      <w:marTop w:val="0"/>
                      <w:marBottom w:val="0"/>
                      <w:divBdr>
                        <w:top w:val="none" w:sz="0" w:space="0" w:color="auto"/>
                        <w:left w:val="none" w:sz="0" w:space="0" w:color="auto"/>
                        <w:bottom w:val="none" w:sz="0" w:space="0" w:color="auto"/>
                        <w:right w:val="none" w:sz="0" w:space="0" w:color="auto"/>
                      </w:divBdr>
                      <w:divsChild>
                        <w:div w:id="45301950">
                          <w:marLeft w:val="0"/>
                          <w:marRight w:val="0"/>
                          <w:marTop w:val="0"/>
                          <w:marBottom w:val="0"/>
                          <w:divBdr>
                            <w:top w:val="none" w:sz="0" w:space="0" w:color="auto"/>
                            <w:left w:val="none" w:sz="0" w:space="0" w:color="auto"/>
                            <w:bottom w:val="none" w:sz="0" w:space="0" w:color="auto"/>
                            <w:right w:val="none" w:sz="0" w:space="0" w:color="auto"/>
                          </w:divBdr>
                          <w:divsChild>
                            <w:div w:id="18624502">
                              <w:marLeft w:val="0"/>
                              <w:marRight w:val="0"/>
                              <w:marTop w:val="0"/>
                              <w:marBottom w:val="0"/>
                              <w:divBdr>
                                <w:top w:val="none" w:sz="0" w:space="0" w:color="auto"/>
                                <w:left w:val="none" w:sz="0" w:space="0" w:color="auto"/>
                                <w:bottom w:val="none" w:sz="0" w:space="0" w:color="auto"/>
                                <w:right w:val="none" w:sz="0" w:space="0" w:color="auto"/>
                              </w:divBdr>
                              <w:divsChild>
                                <w:div w:id="1942642978">
                                  <w:marLeft w:val="0"/>
                                  <w:marRight w:val="0"/>
                                  <w:marTop w:val="0"/>
                                  <w:marBottom w:val="0"/>
                                  <w:divBdr>
                                    <w:top w:val="none" w:sz="0" w:space="0" w:color="auto"/>
                                    <w:left w:val="none" w:sz="0" w:space="0" w:color="auto"/>
                                    <w:bottom w:val="none" w:sz="0" w:space="0" w:color="auto"/>
                                    <w:right w:val="none" w:sz="0" w:space="0" w:color="auto"/>
                                  </w:divBdr>
                                  <w:divsChild>
                                    <w:div w:id="1558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1978</Words>
  <Characters>11281</Characters>
  <Application>Microsoft Office Word</Application>
  <DocSecurity>4</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Singliar;Mario Inchiosa;Robert Horton</dc:creator>
  <cp:keywords/>
  <dc:description/>
  <cp:lastModifiedBy>Jacob Spoelstra</cp:lastModifiedBy>
  <cp:revision>120</cp:revision>
  <dcterms:created xsi:type="dcterms:W3CDTF">2018-11-15T00:56:00Z</dcterms:created>
  <dcterms:modified xsi:type="dcterms:W3CDTF">2019-02-06T00:59:00Z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tosingli@microsoft.com</vt:lpwstr>
  </property>
  <property fmtid="{D5CDD505-2E9C-101B-9397-08002B2CF9AE}" pid="5" name="MSIP_Label_f42aa342-8706-4288-bd11-ebb85995028c_SetDate">
    <vt:lpwstr>2018-11-15T00:56:11.0713956Z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